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B1BFF" w14:textId="098F3010" w:rsidR="00524D2F" w:rsidRDefault="00524D2F" w:rsidP="00524D2F">
      <w:proofErr w:type="spellStart"/>
      <w:r>
        <w:rPr>
          <w:rFonts w:hint="eastAsia"/>
        </w:rPr>
        <w:t>P</w:t>
      </w:r>
      <w:r>
        <w:t>od</w:t>
      </w:r>
      <w:ins w:id="0" w:author="Anita Xu" w:date="2019-08-17T19:10:00Z">
        <w:r w:rsidR="00060C1B">
          <w:t>F</w:t>
        </w:r>
      </w:ins>
      <w:del w:id="1" w:author="Anita Xu" w:date="2019-08-17T19:10:00Z">
        <w:r w:rsidDel="00060C1B">
          <w:delText>f</w:delText>
        </w:r>
      </w:del>
      <w:r>
        <w:t>est</w:t>
      </w:r>
      <w:proofErr w:type="spellEnd"/>
      <w:r>
        <w:t xml:space="preserve"> China</w:t>
      </w:r>
      <w:r>
        <w:rPr>
          <w:rFonts w:hint="eastAsia"/>
        </w:rPr>
        <w:t>网站首页文字及分页设计</w:t>
      </w:r>
    </w:p>
    <w:p w14:paraId="004DDBA9" w14:textId="77777777" w:rsidR="00524D2F" w:rsidRDefault="00524D2F" w:rsidP="00524D2F"/>
    <w:p w14:paraId="45F08396" w14:textId="77777777" w:rsidR="00524D2F" w:rsidRDefault="00524D2F" w:rsidP="00524D2F">
      <w:r>
        <w:rPr>
          <w:rFonts w:hint="eastAsia"/>
        </w:rPr>
        <w:t>【首页文字】</w:t>
      </w:r>
    </w:p>
    <w:p w14:paraId="36F4FD3E" w14:textId="77777777" w:rsidR="00524D2F" w:rsidRDefault="00524D2F" w:rsidP="00524D2F">
      <w:r w:rsidRPr="00EA0A2C">
        <w:rPr>
          <w:highlight w:val="yellow"/>
          <w:rPrChange w:id="2" w:author="Anita Xu" w:date="2019-08-17T19:47:00Z">
            <w:rPr/>
          </w:rPrChange>
        </w:rPr>
        <w:t>中国播客人的聚会</w:t>
      </w:r>
    </w:p>
    <w:p w14:paraId="6FA3FD07" w14:textId="170C2768" w:rsidR="00524D2F" w:rsidRDefault="00060C1B" w:rsidP="00524D2F">
      <w:pPr>
        <w:rPr>
          <w:ins w:id="3" w:author="Anita Xu" w:date="2019-08-17T19:14:00Z"/>
        </w:rPr>
      </w:pPr>
      <w:ins w:id="4" w:author="Anita Xu" w:date="2019-08-17T19:14:00Z">
        <w:r>
          <w:rPr>
            <w:rFonts w:hint="eastAsia"/>
          </w:rPr>
          <w:t>Alternative</w:t>
        </w:r>
        <w:r>
          <w:t xml:space="preserve">: </w:t>
        </w:r>
        <w:r>
          <w:rPr>
            <w:rFonts w:hint="eastAsia"/>
          </w:rPr>
          <w:t>中国播客圈的盛会</w:t>
        </w:r>
      </w:ins>
    </w:p>
    <w:p w14:paraId="6C4FE401" w14:textId="77777777" w:rsidR="00060C1B" w:rsidRDefault="00060C1B" w:rsidP="00524D2F">
      <w:pPr>
        <w:rPr>
          <w:rFonts w:hint="eastAsia"/>
        </w:rPr>
      </w:pPr>
    </w:p>
    <w:p w14:paraId="012ED6A7" w14:textId="29A61C38" w:rsidR="00524D2F" w:rsidRDefault="00524D2F" w:rsidP="00524D2F">
      <w:pPr>
        <w:rPr>
          <w:ins w:id="5" w:author="Anita Xu" w:date="2019-08-17T19:47:00Z"/>
        </w:rPr>
      </w:pPr>
      <w:r w:rsidRPr="00EA0A2C">
        <w:rPr>
          <w:highlight w:val="yellow"/>
          <w:rPrChange w:id="6" w:author="Anita Xu" w:date="2019-08-17T19:48:00Z">
            <w:rPr/>
          </w:rPrChange>
        </w:rPr>
        <w:t>探索声音的创造力</w:t>
      </w:r>
    </w:p>
    <w:p w14:paraId="649565D6" w14:textId="2A0EAF9A" w:rsidR="00EA0A2C" w:rsidRDefault="00EA0A2C" w:rsidP="00524D2F">
      <w:pPr>
        <w:rPr>
          <w:rFonts w:hint="eastAsia"/>
        </w:rPr>
      </w:pPr>
      <w:ins w:id="7" w:author="Anita Xu" w:date="2019-08-17T19:48:00Z">
        <w:r>
          <w:rPr>
            <w:rFonts w:hint="eastAsia"/>
          </w:rPr>
          <w:t>Alternative</w:t>
        </w:r>
        <w:r>
          <w:t>:</w:t>
        </w:r>
        <w:r>
          <w:t xml:space="preserve"> </w:t>
        </w:r>
      </w:ins>
      <w:ins w:id="8" w:author="Anita Xu" w:date="2019-08-17T19:47:00Z">
        <w:r>
          <w:rPr>
            <w:rFonts w:hint="eastAsia"/>
          </w:rPr>
          <w:t>延展</w:t>
        </w:r>
      </w:ins>
      <w:ins w:id="9" w:author="Anita Xu" w:date="2019-08-17T19:48:00Z">
        <w:r>
          <w:rPr>
            <w:rFonts w:hint="eastAsia"/>
          </w:rPr>
          <w:t>声音的创造力</w:t>
        </w:r>
      </w:ins>
    </w:p>
    <w:p w14:paraId="7CED87BA" w14:textId="77777777" w:rsidR="00C550E6" w:rsidRDefault="00C550E6" w:rsidP="00524D2F"/>
    <w:p w14:paraId="3F7CDA37" w14:textId="77777777" w:rsidR="00C550E6" w:rsidRDefault="00C550E6" w:rsidP="00524D2F">
      <w:r>
        <w:rPr>
          <w:rFonts w:hint="eastAsia"/>
        </w:rPr>
        <w:t>（引用内容）</w:t>
      </w:r>
    </w:p>
    <w:p w14:paraId="33CC47B9" w14:textId="7C9FC602" w:rsidR="00C550E6" w:rsidRDefault="00C550E6" w:rsidP="00524D2F">
      <w:r>
        <w:rPr>
          <w:rFonts w:hint="eastAsia"/>
        </w:rPr>
        <w:t>“上海举办了一场名叫</w:t>
      </w:r>
      <w:del w:id="10" w:author="Anita Xu" w:date="2019-08-17T19:10:00Z">
        <w:r w:rsidDel="00060C1B">
          <w:rPr>
            <w:rFonts w:hint="eastAsia"/>
          </w:rPr>
          <w:delText>Podfest</w:delText>
        </w:r>
        <w:r w:rsidDel="00060C1B">
          <w:delText xml:space="preserve"> </w:delText>
        </w:r>
      </w:del>
      <w:proofErr w:type="spellStart"/>
      <w:ins w:id="11" w:author="Anita Xu" w:date="2019-08-17T19:10:00Z">
        <w:r w:rsidR="00060C1B">
          <w:rPr>
            <w:rFonts w:hint="eastAsia"/>
          </w:rPr>
          <w:t>Pod</w:t>
        </w:r>
        <w:r w:rsidR="00060C1B">
          <w:t>F</w:t>
        </w:r>
        <w:r w:rsidR="00060C1B">
          <w:rPr>
            <w:rFonts w:hint="eastAsia"/>
          </w:rPr>
          <w:t>est</w:t>
        </w:r>
        <w:proofErr w:type="spellEnd"/>
        <w:r w:rsidR="00060C1B">
          <w:t xml:space="preserve"> </w:t>
        </w:r>
      </w:ins>
      <w:r>
        <w:t>C</w:t>
      </w:r>
      <w:r>
        <w:rPr>
          <w:rFonts w:hint="eastAsia"/>
        </w:rPr>
        <w:t>hina的线下活动。原计划容纳1</w:t>
      </w:r>
      <w:r>
        <w:t>50</w:t>
      </w:r>
      <w:r>
        <w:rPr>
          <w:rFonts w:hint="eastAsia"/>
        </w:rPr>
        <w:t>人的会场，来了2</w:t>
      </w:r>
      <w:r>
        <w:t>00</w:t>
      </w:r>
      <w:r>
        <w:rPr>
          <w:rFonts w:hint="eastAsia"/>
        </w:rPr>
        <w:t>多人，几位中国和美国的播客制作者介绍了经验，还现场录制了一起播客。”——《第一财经杂志》</w:t>
      </w:r>
    </w:p>
    <w:p w14:paraId="3EE85295" w14:textId="77777777" w:rsidR="00524D2F" w:rsidRDefault="00524D2F" w:rsidP="00524D2F"/>
    <w:p w14:paraId="71B4F7D1" w14:textId="76B35813" w:rsidR="00524D2F" w:rsidRPr="00524D2F" w:rsidRDefault="00524D2F" w:rsidP="00524D2F">
      <w:pPr>
        <w:rPr>
          <w:b/>
        </w:rPr>
      </w:pPr>
      <w:r w:rsidRPr="00524D2F">
        <w:rPr>
          <w:rFonts w:hint="eastAsia"/>
          <w:b/>
        </w:rPr>
        <w:t>什么是</w:t>
      </w:r>
      <w:del w:id="12" w:author="Anita Xu" w:date="2019-08-17T19:10:00Z">
        <w:r w:rsidRPr="00524D2F" w:rsidDel="00060C1B">
          <w:rPr>
            <w:rFonts w:hint="eastAsia"/>
            <w:b/>
          </w:rPr>
          <w:delText>P</w:delText>
        </w:r>
        <w:r w:rsidRPr="00524D2F" w:rsidDel="00060C1B">
          <w:rPr>
            <w:b/>
          </w:rPr>
          <w:delText xml:space="preserve">odfest </w:delText>
        </w:r>
      </w:del>
      <w:proofErr w:type="spellStart"/>
      <w:ins w:id="13" w:author="Anita Xu" w:date="2019-08-17T19:10:00Z">
        <w:r w:rsidR="00060C1B" w:rsidRPr="00524D2F">
          <w:rPr>
            <w:rFonts w:hint="eastAsia"/>
            <w:b/>
          </w:rPr>
          <w:t>P</w:t>
        </w:r>
        <w:r w:rsidR="00060C1B" w:rsidRPr="00524D2F">
          <w:rPr>
            <w:b/>
          </w:rPr>
          <w:t>od</w:t>
        </w:r>
        <w:r w:rsidR="00060C1B">
          <w:rPr>
            <w:b/>
          </w:rPr>
          <w:t>F</w:t>
        </w:r>
        <w:r w:rsidR="00060C1B" w:rsidRPr="00524D2F">
          <w:rPr>
            <w:b/>
          </w:rPr>
          <w:t>est</w:t>
        </w:r>
        <w:proofErr w:type="spellEnd"/>
        <w:r w:rsidR="00060C1B" w:rsidRPr="00524D2F">
          <w:rPr>
            <w:b/>
          </w:rPr>
          <w:t xml:space="preserve"> </w:t>
        </w:r>
      </w:ins>
      <w:r w:rsidRPr="00524D2F">
        <w:rPr>
          <w:b/>
        </w:rPr>
        <w:t>China</w:t>
      </w:r>
      <w:r w:rsidRPr="00524D2F">
        <w:rPr>
          <w:rFonts w:hint="eastAsia"/>
          <w:b/>
        </w:rPr>
        <w:t>？</w:t>
      </w:r>
    </w:p>
    <w:p w14:paraId="4693F706" w14:textId="7299769D" w:rsidR="00524D2F" w:rsidRDefault="00524D2F" w:rsidP="00524D2F">
      <w:del w:id="14" w:author="Anita Xu" w:date="2019-08-17T19:10:00Z">
        <w:r w:rsidDel="00060C1B">
          <w:delText xml:space="preserve">Podfest </w:delText>
        </w:r>
      </w:del>
      <w:proofErr w:type="spellStart"/>
      <w:ins w:id="15" w:author="Anita Xu" w:date="2019-08-17T19:10:00Z">
        <w:r w:rsidR="00060C1B">
          <w:t>Pod</w:t>
        </w:r>
        <w:r w:rsidR="00060C1B">
          <w:t>F</w:t>
        </w:r>
        <w:r w:rsidR="00060C1B">
          <w:t>est</w:t>
        </w:r>
        <w:proofErr w:type="spellEnd"/>
        <w:r w:rsidR="00060C1B">
          <w:t xml:space="preserve"> </w:t>
        </w:r>
      </w:ins>
      <w:r>
        <w:t>China汇聚中国顶尖播客与音频制作者、发行方与听众，</w:t>
      </w:r>
      <w:r>
        <w:rPr>
          <w:rFonts w:hint="eastAsia"/>
        </w:rPr>
        <w:t>是中国首个以播客为主题的</w:t>
      </w:r>
      <w:ins w:id="16" w:author="Anita Xu" w:date="2019-08-17T19:18:00Z">
        <w:r w:rsidR="00060C1B">
          <w:rPr>
            <w:rFonts w:hint="eastAsia"/>
          </w:rPr>
          <w:t>业界</w:t>
        </w:r>
      </w:ins>
      <w:del w:id="17" w:author="Anita Xu" w:date="2019-08-17T19:15:00Z">
        <w:r w:rsidDel="00060C1B">
          <w:rPr>
            <w:rFonts w:hint="eastAsia"/>
          </w:rPr>
          <w:delText>行业性线下活动</w:delText>
        </w:r>
      </w:del>
      <w:ins w:id="18" w:author="Anita Xu" w:date="2019-08-17T19:15:00Z">
        <w:r w:rsidR="00060C1B">
          <w:rPr>
            <w:rFonts w:hint="eastAsia"/>
          </w:rPr>
          <w:t>年度盛会</w:t>
        </w:r>
      </w:ins>
      <w:r>
        <w:rPr>
          <w:rFonts w:hint="eastAsia"/>
        </w:rPr>
        <w:t>。首届</w:t>
      </w:r>
      <w:del w:id="19" w:author="Anita Xu" w:date="2019-08-17T19:11:00Z">
        <w:r w:rsidDel="00060C1B">
          <w:rPr>
            <w:rFonts w:hint="eastAsia"/>
          </w:rPr>
          <w:delText>P</w:delText>
        </w:r>
        <w:r w:rsidDel="00060C1B">
          <w:delText xml:space="preserve">odfest </w:delText>
        </w:r>
      </w:del>
      <w:proofErr w:type="spellStart"/>
      <w:ins w:id="20" w:author="Anita Xu" w:date="2019-08-17T19:11:00Z">
        <w:r w:rsidR="00060C1B">
          <w:rPr>
            <w:rFonts w:hint="eastAsia"/>
          </w:rPr>
          <w:t>P</w:t>
        </w:r>
        <w:r w:rsidR="00060C1B">
          <w:t>od</w:t>
        </w:r>
        <w:r w:rsidR="00060C1B">
          <w:t>F</w:t>
        </w:r>
        <w:r w:rsidR="00060C1B">
          <w:t>est</w:t>
        </w:r>
        <w:proofErr w:type="spellEnd"/>
        <w:r w:rsidR="00060C1B">
          <w:t xml:space="preserve"> </w:t>
        </w:r>
      </w:ins>
      <w:r>
        <w:t>China</w:t>
      </w:r>
      <w:r>
        <w:rPr>
          <w:rFonts w:hint="eastAsia"/>
        </w:rPr>
        <w:t>于2</w:t>
      </w:r>
      <w:r>
        <w:t>019</w:t>
      </w:r>
      <w:r>
        <w:rPr>
          <w:rFonts w:hint="eastAsia"/>
        </w:rPr>
        <w:t>年1月在上海举行，并于2</w:t>
      </w:r>
      <w:r>
        <w:t>019</w:t>
      </w:r>
      <w:r>
        <w:rPr>
          <w:rFonts w:hint="eastAsia"/>
        </w:rPr>
        <w:t>年6月</w:t>
      </w:r>
      <w:ins w:id="21" w:author="Anita Xu" w:date="2019-08-17T19:16:00Z">
        <w:r w:rsidR="00060C1B">
          <w:rPr>
            <w:rFonts w:hint="eastAsia"/>
          </w:rPr>
          <w:t>举办</w:t>
        </w:r>
      </w:ins>
      <w:del w:id="22" w:author="Anita Xu" w:date="2019-08-17T19:16:00Z">
        <w:r w:rsidDel="00060C1B">
          <w:rPr>
            <w:rFonts w:hint="eastAsia"/>
          </w:rPr>
          <w:delText>推出子</w:delText>
        </w:r>
      </w:del>
      <w:del w:id="23" w:author="Anita Xu" w:date="2019-08-17T19:15:00Z">
        <w:r w:rsidDel="00060C1B">
          <w:rPr>
            <w:rFonts w:hint="eastAsia"/>
          </w:rPr>
          <w:delText>产品</w:delText>
        </w:r>
      </w:del>
      <w:r>
        <w:rPr>
          <w:rFonts w:hint="eastAsia"/>
        </w:rPr>
        <w:t>“</w:t>
      </w:r>
      <w:del w:id="24" w:author="Anita Xu" w:date="2019-08-17T19:11:00Z">
        <w:r w:rsidDel="00060C1B">
          <w:rPr>
            <w:rFonts w:hint="eastAsia"/>
          </w:rPr>
          <w:delText>P</w:delText>
        </w:r>
        <w:r w:rsidDel="00060C1B">
          <w:delText xml:space="preserve">odfest </w:delText>
        </w:r>
      </w:del>
      <w:proofErr w:type="spellStart"/>
      <w:ins w:id="25" w:author="Anita Xu" w:date="2019-08-17T19:11:00Z">
        <w:r w:rsidR="00060C1B">
          <w:rPr>
            <w:rFonts w:hint="eastAsia"/>
          </w:rPr>
          <w:t>P</w:t>
        </w:r>
        <w:r w:rsidR="00060C1B">
          <w:t>od</w:t>
        </w:r>
        <w:r w:rsidR="00060C1B">
          <w:t>F</w:t>
        </w:r>
        <w:r w:rsidR="00060C1B">
          <w:t>est</w:t>
        </w:r>
        <w:proofErr w:type="spellEnd"/>
        <w:r w:rsidR="00060C1B">
          <w:t xml:space="preserve"> </w:t>
        </w:r>
      </w:ins>
      <w:r>
        <w:t>China</w:t>
      </w:r>
      <w:r>
        <w:rPr>
          <w:rFonts w:hint="eastAsia"/>
        </w:rPr>
        <w:t>工作坊”。</w:t>
      </w:r>
      <w:del w:id="26" w:author="Anita Xu" w:date="2019-08-17T19:11:00Z">
        <w:r w:rsidDel="00060C1B">
          <w:rPr>
            <w:rFonts w:hint="eastAsia"/>
          </w:rPr>
          <w:delText>P</w:delText>
        </w:r>
        <w:r w:rsidDel="00060C1B">
          <w:delText xml:space="preserve">odfest </w:delText>
        </w:r>
      </w:del>
      <w:proofErr w:type="spellStart"/>
      <w:ins w:id="27" w:author="Anita Xu" w:date="2019-08-17T19:11:00Z">
        <w:r w:rsidR="00060C1B">
          <w:rPr>
            <w:rFonts w:hint="eastAsia"/>
          </w:rPr>
          <w:t>P</w:t>
        </w:r>
        <w:r w:rsidR="00060C1B">
          <w:t>od</w:t>
        </w:r>
        <w:r w:rsidR="00060C1B">
          <w:t>F</w:t>
        </w:r>
        <w:r w:rsidR="00060C1B">
          <w:t>est</w:t>
        </w:r>
        <w:proofErr w:type="spellEnd"/>
        <w:r w:rsidR="00060C1B">
          <w:t xml:space="preserve"> </w:t>
        </w:r>
      </w:ins>
      <w:r>
        <w:t>China</w:t>
      </w:r>
      <w:r>
        <w:rPr>
          <w:rFonts w:hint="eastAsia"/>
        </w:rPr>
        <w:t>致力于打造属于所有播客人与音频创作者的交流平台，</w:t>
      </w:r>
      <w:del w:id="28" w:author="Anita Xu" w:date="2019-08-17T19:17:00Z">
        <w:r w:rsidDel="00060C1B">
          <w:rPr>
            <w:rFonts w:hint="eastAsia"/>
          </w:rPr>
          <w:delText>让我们共同沉浸在声音的魅力中</w:delText>
        </w:r>
      </w:del>
      <w:ins w:id="29" w:author="Anita Xu" w:date="2019-08-17T19:17:00Z">
        <w:r w:rsidR="00060C1B">
          <w:rPr>
            <w:rFonts w:hint="eastAsia"/>
          </w:rPr>
          <w:t>为声音的魅力共襄盛举</w:t>
        </w:r>
      </w:ins>
      <w:r>
        <w:t>。</w:t>
      </w:r>
    </w:p>
    <w:p w14:paraId="357882D0" w14:textId="77777777" w:rsidR="00524D2F" w:rsidRDefault="00524D2F" w:rsidP="00524D2F"/>
    <w:p w14:paraId="6B3F3309" w14:textId="77777777" w:rsidR="00524D2F" w:rsidRDefault="00524D2F" w:rsidP="00524D2F">
      <w:r>
        <w:rPr>
          <w:rFonts w:hint="eastAsia"/>
        </w:rPr>
        <w:t>【年度大会】</w:t>
      </w:r>
    </w:p>
    <w:p w14:paraId="7295D96D" w14:textId="0B3B0D09" w:rsidR="00524D2F" w:rsidRDefault="00524D2F" w:rsidP="00524D2F">
      <w:r>
        <w:rPr>
          <w:rFonts w:hint="eastAsia"/>
        </w:rPr>
        <w:t>【第二届</w:t>
      </w:r>
      <w:del w:id="30" w:author="Anita Xu" w:date="2019-08-17T19:11:00Z">
        <w:r w:rsidDel="00060C1B">
          <w:rPr>
            <w:rFonts w:hint="eastAsia"/>
          </w:rPr>
          <w:delText>Podfest</w:delText>
        </w:r>
        <w:r w:rsidDel="00060C1B">
          <w:delText xml:space="preserve"> </w:delText>
        </w:r>
      </w:del>
      <w:proofErr w:type="spellStart"/>
      <w:ins w:id="31" w:author="Anita Xu" w:date="2019-08-17T19:11:00Z">
        <w:r w:rsidR="00060C1B">
          <w:rPr>
            <w:rFonts w:hint="eastAsia"/>
          </w:rPr>
          <w:t>Pod</w:t>
        </w:r>
        <w:r w:rsidR="00060C1B">
          <w:t>F</w:t>
        </w:r>
        <w:r w:rsidR="00060C1B">
          <w:rPr>
            <w:rFonts w:hint="eastAsia"/>
          </w:rPr>
          <w:t>est</w:t>
        </w:r>
        <w:proofErr w:type="spellEnd"/>
        <w:r w:rsidR="00060C1B">
          <w:t xml:space="preserve"> </w:t>
        </w:r>
      </w:ins>
      <w:r>
        <w:t>C</w:t>
      </w:r>
      <w:r>
        <w:rPr>
          <w:rFonts w:hint="eastAsia"/>
        </w:rPr>
        <w:t>hina】</w:t>
      </w:r>
    </w:p>
    <w:p w14:paraId="79C31FDB" w14:textId="77777777" w:rsidR="00524D2F" w:rsidRDefault="00524D2F" w:rsidP="00524D2F"/>
    <w:p w14:paraId="4DAA1F1A" w14:textId="77777777" w:rsidR="00524D2F" w:rsidRDefault="00524D2F" w:rsidP="00524D2F">
      <w:r>
        <w:rPr>
          <w:rFonts w:hint="eastAsia"/>
        </w:rPr>
        <w:t>Banner</w:t>
      </w:r>
      <w:r>
        <w:t xml:space="preserve"> </w:t>
      </w:r>
    </w:p>
    <w:p w14:paraId="1277FCBE" w14:textId="3F89DAF1" w:rsidR="00524D2F" w:rsidRDefault="00524D2F" w:rsidP="00524D2F">
      <w:r>
        <w:rPr>
          <w:rFonts w:hint="eastAsia"/>
        </w:rPr>
        <w:t>第二届</w:t>
      </w:r>
      <w:proofErr w:type="spellStart"/>
      <w:r>
        <w:rPr>
          <w:rFonts w:hint="eastAsia"/>
        </w:rPr>
        <w:t>P</w:t>
      </w:r>
      <w:r>
        <w:t>od</w:t>
      </w:r>
      <w:del w:id="32" w:author="Anita Xu" w:date="2019-08-17T19:17:00Z">
        <w:r w:rsidDel="00060C1B">
          <w:rPr>
            <w:rFonts w:hint="eastAsia"/>
          </w:rPr>
          <w:delText>f</w:delText>
        </w:r>
      </w:del>
      <w:ins w:id="33" w:author="Anita Xu" w:date="2019-08-17T19:17:00Z">
        <w:r w:rsidR="00060C1B">
          <w:rPr>
            <w:rFonts w:hint="eastAsia"/>
          </w:rPr>
          <w:t>F</w:t>
        </w:r>
      </w:ins>
      <w:r>
        <w:t>est</w:t>
      </w:r>
      <w:proofErr w:type="spellEnd"/>
      <w:r>
        <w:t xml:space="preserve"> China</w:t>
      </w:r>
    </w:p>
    <w:p w14:paraId="2027C5C4" w14:textId="77777777" w:rsidR="00524D2F" w:rsidRDefault="00524D2F" w:rsidP="00524D2F">
      <w:r>
        <w:rPr>
          <w:rFonts w:hint="eastAsia"/>
        </w:rPr>
        <w:t>即将登场</w:t>
      </w:r>
    </w:p>
    <w:p w14:paraId="30DAA148" w14:textId="77777777" w:rsidR="00524D2F" w:rsidRDefault="00524D2F" w:rsidP="00524D2F">
      <w:r>
        <w:rPr>
          <w:rFonts w:hint="eastAsia"/>
        </w:rPr>
        <w:t>敬请期待</w:t>
      </w:r>
    </w:p>
    <w:p w14:paraId="4E6A2005" w14:textId="77777777" w:rsidR="00524D2F" w:rsidRDefault="00524D2F" w:rsidP="00524D2F"/>
    <w:p w14:paraId="585B49FD" w14:textId="11174F00" w:rsidR="00524D2F" w:rsidRDefault="00524D2F" w:rsidP="00524D2F">
      <w:r>
        <w:rPr>
          <w:rFonts w:hint="eastAsia"/>
        </w:rPr>
        <w:t>【第一届</w:t>
      </w:r>
      <w:proofErr w:type="spellStart"/>
      <w:r>
        <w:rPr>
          <w:rFonts w:hint="eastAsia"/>
        </w:rPr>
        <w:t>Pod</w:t>
      </w:r>
      <w:del w:id="34" w:author="Anita Xu" w:date="2019-08-17T19:17:00Z">
        <w:r w:rsidDel="00060C1B">
          <w:rPr>
            <w:rFonts w:hint="eastAsia"/>
          </w:rPr>
          <w:delText>f</w:delText>
        </w:r>
      </w:del>
      <w:ins w:id="35" w:author="Anita Xu" w:date="2019-08-17T19:17:00Z">
        <w:r w:rsidR="00060C1B">
          <w:rPr>
            <w:rFonts w:hint="eastAsia"/>
          </w:rPr>
          <w:t>F</w:t>
        </w:r>
      </w:ins>
      <w:r>
        <w:rPr>
          <w:rFonts w:hint="eastAsia"/>
        </w:rPr>
        <w:t>est</w:t>
      </w:r>
      <w:proofErr w:type="spellEnd"/>
      <w:r>
        <w:t xml:space="preserve"> C</w:t>
      </w:r>
      <w:r>
        <w:rPr>
          <w:rFonts w:hint="eastAsia"/>
        </w:rPr>
        <w:t>hina】</w:t>
      </w:r>
    </w:p>
    <w:p w14:paraId="41325783" w14:textId="0FDAB5B4" w:rsidR="00524D2F" w:rsidRPr="00524D2F" w:rsidRDefault="00524D2F" w:rsidP="00524D2F">
      <w:pPr>
        <w:rPr>
          <w:u w:val="single"/>
        </w:rPr>
      </w:pPr>
      <w:r w:rsidRPr="00524D2F">
        <w:rPr>
          <w:rFonts w:hint="eastAsia"/>
          <w:u w:val="single"/>
        </w:rPr>
        <w:t>第一届</w:t>
      </w:r>
      <w:proofErr w:type="spellStart"/>
      <w:r w:rsidRPr="00524D2F">
        <w:rPr>
          <w:rFonts w:hint="eastAsia"/>
          <w:u w:val="single"/>
        </w:rPr>
        <w:t>Pod</w:t>
      </w:r>
      <w:del w:id="36" w:author="Anita Xu" w:date="2019-08-17T19:17:00Z">
        <w:r w:rsidRPr="00524D2F" w:rsidDel="00060C1B">
          <w:rPr>
            <w:rFonts w:hint="eastAsia"/>
            <w:u w:val="single"/>
          </w:rPr>
          <w:delText>f</w:delText>
        </w:r>
      </w:del>
      <w:ins w:id="37" w:author="Anita Xu" w:date="2019-08-17T19:17:00Z">
        <w:r w:rsidR="00060C1B">
          <w:rPr>
            <w:rFonts w:hint="eastAsia"/>
            <w:u w:val="single"/>
          </w:rPr>
          <w:t>F</w:t>
        </w:r>
      </w:ins>
      <w:r w:rsidRPr="00524D2F">
        <w:rPr>
          <w:rFonts w:hint="eastAsia"/>
          <w:u w:val="single"/>
        </w:rPr>
        <w:t>est</w:t>
      </w:r>
      <w:proofErr w:type="spellEnd"/>
      <w:r w:rsidRPr="00524D2F">
        <w:rPr>
          <w:u w:val="single"/>
        </w:rPr>
        <w:t xml:space="preserve"> C</w:t>
      </w:r>
      <w:r w:rsidRPr="00524D2F">
        <w:rPr>
          <w:rFonts w:hint="eastAsia"/>
          <w:u w:val="single"/>
        </w:rPr>
        <w:t>hina年会（</w:t>
      </w:r>
      <w:r w:rsidRPr="00524D2F">
        <w:rPr>
          <w:u w:val="single"/>
        </w:rPr>
        <w:t xml:space="preserve">About </w:t>
      </w:r>
      <w:del w:id="38" w:author="Anita Xu" w:date="2019-08-17T19:18:00Z">
        <w:r w:rsidRPr="00524D2F" w:rsidDel="00060C1B">
          <w:rPr>
            <w:rFonts w:hint="eastAsia"/>
            <w:u w:val="single"/>
          </w:rPr>
          <w:delText>this event</w:delText>
        </w:r>
      </w:del>
      <w:proofErr w:type="spellStart"/>
      <w:ins w:id="39" w:author="Anita Xu" w:date="2019-08-17T19:18:00Z">
        <w:r w:rsidR="00060C1B">
          <w:rPr>
            <w:rFonts w:hint="eastAsia"/>
            <w:u w:val="single"/>
          </w:rPr>
          <w:t>PodFest</w:t>
        </w:r>
        <w:proofErr w:type="spellEnd"/>
        <w:r w:rsidR="00060C1B">
          <w:rPr>
            <w:u w:val="single"/>
          </w:rPr>
          <w:t xml:space="preserve"> 2019</w:t>
        </w:r>
      </w:ins>
      <w:r w:rsidRPr="00524D2F">
        <w:rPr>
          <w:rFonts w:hint="eastAsia"/>
          <w:u w:val="single"/>
        </w:rPr>
        <w:t>）</w:t>
      </w:r>
    </w:p>
    <w:p w14:paraId="435405F2" w14:textId="77777777" w:rsidR="00524D2F" w:rsidRDefault="00524D2F" w:rsidP="00524D2F">
      <w:r>
        <w:rPr>
          <w:rFonts w:hint="eastAsia"/>
        </w:rPr>
        <w:t>2</w:t>
      </w:r>
      <w:r>
        <w:t>019</w:t>
      </w:r>
      <w:r>
        <w:rPr>
          <w:rFonts w:hint="eastAsia"/>
        </w:rPr>
        <w:t>年1月1</w:t>
      </w:r>
      <w:r>
        <w:t>9</w:t>
      </w:r>
      <w:r>
        <w:rPr>
          <w:rFonts w:hint="eastAsia"/>
        </w:rPr>
        <w:t xml:space="preserve">日 </w:t>
      </w:r>
      <w:r>
        <w:t xml:space="preserve">· </w:t>
      </w:r>
      <w:r>
        <w:rPr>
          <w:rFonts w:hint="eastAsia"/>
        </w:rPr>
        <w:t>上海</w:t>
      </w:r>
    </w:p>
    <w:p w14:paraId="0974E817" w14:textId="77777777" w:rsidR="00524D2F" w:rsidRDefault="00524D2F" w:rsidP="00524D2F"/>
    <w:p w14:paraId="64F85F4B" w14:textId="1E3E146E" w:rsidR="00524D2F" w:rsidRDefault="00524D2F" w:rsidP="00524D2F">
      <w:r>
        <w:rPr>
          <w:rFonts w:hint="eastAsia"/>
        </w:rPr>
        <w:t>本届年会是国内首次举办以播客为主题的</w:t>
      </w:r>
      <w:del w:id="40" w:author="Anita Xu" w:date="2019-08-17T19:18:00Z">
        <w:r w:rsidDel="00060C1B">
          <w:rPr>
            <w:rFonts w:hint="eastAsia"/>
          </w:rPr>
          <w:delText>行业性</w:delText>
        </w:r>
      </w:del>
      <w:del w:id="41" w:author="Anita Xu" w:date="2019-08-17T19:19:00Z">
        <w:r w:rsidR="00856257" w:rsidDel="00856257">
          <w:rPr>
            <w:rFonts w:hint="eastAsia"/>
          </w:rPr>
          <w:delText>线下</w:delText>
        </w:r>
      </w:del>
      <w:ins w:id="42" w:author="Anita Xu" w:date="2019-08-17T19:19:00Z">
        <w:r w:rsidR="00856257">
          <w:rPr>
            <w:rFonts w:hint="eastAsia"/>
          </w:rPr>
          <w:t>业界</w:t>
        </w:r>
      </w:ins>
      <w:del w:id="43" w:author="Anita Xu" w:date="2019-08-17T19:20:00Z">
        <w:r w:rsidDel="00856257">
          <w:rPr>
            <w:rFonts w:hint="eastAsia"/>
          </w:rPr>
          <w:delText>聚会</w:delText>
        </w:r>
      </w:del>
      <w:ins w:id="44" w:author="Anita Xu" w:date="2019-08-17T19:20:00Z">
        <w:r w:rsidR="00856257">
          <w:rPr>
            <w:rFonts w:hint="eastAsia"/>
          </w:rPr>
          <w:t>盛会</w:t>
        </w:r>
      </w:ins>
      <w:r>
        <w:rPr>
          <w:rFonts w:hint="eastAsia"/>
        </w:rPr>
        <w:t>，邀请国内主流音频平台、</w:t>
      </w:r>
      <w:r w:rsidR="002F7D85">
        <w:rPr>
          <w:rFonts w:hint="eastAsia"/>
        </w:rPr>
        <w:t>十</w:t>
      </w:r>
      <w:r w:rsidR="002F7D85">
        <w:rPr>
          <w:rFonts w:hint="eastAsia"/>
        </w:rPr>
        <w:lastRenderedPageBreak/>
        <w:t>余位</w:t>
      </w:r>
      <w:r>
        <w:rPr>
          <w:rFonts w:hint="eastAsia"/>
        </w:rPr>
        <w:t>知名播客</w:t>
      </w:r>
      <w:del w:id="45" w:author="Anita Xu" w:date="2019-08-17T19:19:00Z">
        <w:r w:rsidDel="00856257">
          <w:rPr>
            <w:rFonts w:hint="eastAsia"/>
          </w:rPr>
          <w:delText>及</w:delText>
        </w:r>
      </w:del>
      <w:r>
        <w:rPr>
          <w:rFonts w:hint="eastAsia"/>
        </w:rPr>
        <w:t>制作人</w:t>
      </w:r>
      <w:del w:id="46" w:author="Anita Xu" w:date="2019-08-17T19:19:00Z">
        <w:r w:rsidDel="00856257">
          <w:rPr>
            <w:rFonts w:hint="eastAsia"/>
          </w:rPr>
          <w:delText>、驻上海的海外音频制作者</w:delText>
        </w:r>
      </w:del>
      <w:ins w:id="47" w:author="Anita Xu" w:date="2019-08-17T19:19:00Z">
        <w:r w:rsidR="00856257">
          <w:rPr>
            <w:rFonts w:hint="eastAsia"/>
          </w:rPr>
          <w:t>和音频内容媒体人</w:t>
        </w:r>
      </w:ins>
      <w:r w:rsidR="002F7D85">
        <w:rPr>
          <w:rFonts w:hint="eastAsia"/>
        </w:rPr>
        <w:t>，与近2</w:t>
      </w:r>
      <w:r w:rsidR="002F7D85">
        <w:t>00</w:t>
      </w:r>
      <w:r w:rsidR="002F7D85">
        <w:rPr>
          <w:rFonts w:hint="eastAsia"/>
        </w:rPr>
        <w:t>名听众</w:t>
      </w:r>
      <w:r>
        <w:rPr>
          <w:rFonts w:hint="eastAsia"/>
        </w:rPr>
        <w:t>共聚一堂</w:t>
      </w:r>
      <w:ins w:id="48" w:author="Anita Xu" w:date="2019-08-17T19:20:00Z">
        <w:r w:rsidR="00856257">
          <w:rPr>
            <w:rFonts w:hint="eastAsia"/>
          </w:rPr>
          <w:t>。</w:t>
        </w:r>
      </w:ins>
      <w:ins w:id="49" w:author="Anita Xu" w:date="2019-08-17T19:21:00Z">
        <w:r w:rsidR="00856257">
          <w:rPr>
            <w:rFonts w:hint="eastAsia"/>
          </w:rPr>
          <w:t>年会议题涉及中国</w:t>
        </w:r>
      </w:ins>
      <w:del w:id="50" w:author="Anita Xu" w:date="2019-08-17T19:20:00Z">
        <w:r w:rsidR="002F7D85" w:rsidDel="00856257">
          <w:rPr>
            <w:rFonts w:hint="eastAsia"/>
          </w:rPr>
          <w:delText>，</w:delText>
        </w:r>
      </w:del>
      <w:del w:id="51" w:author="Anita Xu" w:date="2019-08-17T19:21:00Z">
        <w:r w:rsidR="001F6101" w:rsidDel="00856257">
          <w:rPr>
            <w:rFonts w:hint="eastAsia"/>
          </w:rPr>
          <w:delText>就</w:delText>
        </w:r>
      </w:del>
      <w:r w:rsidR="001F6101">
        <w:rPr>
          <w:rFonts w:hint="eastAsia"/>
        </w:rPr>
        <w:t>播客</w:t>
      </w:r>
      <w:del w:id="52" w:author="Anita Xu" w:date="2019-08-17T19:21:00Z">
        <w:r w:rsidR="001F6101" w:rsidDel="00856257">
          <w:rPr>
            <w:rFonts w:hint="eastAsia"/>
          </w:rPr>
          <w:delText>行</w:delText>
        </w:r>
      </w:del>
      <w:r w:rsidR="001F6101">
        <w:rPr>
          <w:rFonts w:hint="eastAsia"/>
        </w:rPr>
        <w:t>业</w:t>
      </w:r>
      <w:ins w:id="53" w:author="Anita Xu" w:date="2019-08-17T19:21:00Z">
        <w:r w:rsidR="00856257">
          <w:rPr>
            <w:rFonts w:hint="eastAsia"/>
          </w:rPr>
          <w:t>现状和前景</w:t>
        </w:r>
      </w:ins>
      <w:del w:id="54" w:author="Anita Xu" w:date="2019-08-17T19:21:00Z">
        <w:r w:rsidR="001F6101" w:rsidDel="00856257">
          <w:rPr>
            <w:rFonts w:hint="eastAsia"/>
          </w:rPr>
          <w:delText>发展</w:delText>
        </w:r>
      </w:del>
      <w:r w:rsidR="001F6101">
        <w:rPr>
          <w:rFonts w:hint="eastAsia"/>
        </w:rPr>
        <w:t>、</w:t>
      </w:r>
      <w:del w:id="55" w:author="Anita Xu" w:date="2019-08-17T19:21:00Z">
        <w:r w:rsidR="001F6101" w:rsidDel="00856257">
          <w:rPr>
            <w:rFonts w:hint="eastAsia"/>
          </w:rPr>
          <w:delText>节目</w:delText>
        </w:r>
      </w:del>
      <w:r w:rsidR="001F6101">
        <w:rPr>
          <w:rFonts w:hint="eastAsia"/>
        </w:rPr>
        <w:t>制作经验</w:t>
      </w:r>
      <w:ins w:id="56" w:author="Anita Xu" w:date="2019-08-17T19:21:00Z">
        <w:r w:rsidR="00856257">
          <w:rPr>
            <w:rFonts w:hint="eastAsia"/>
          </w:rPr>
          <w:t>分享</w:t>
        </w:r>
      </w:ins>
      <w:r w:rsidR="001F6101">
        <w:rPr>
          <w:rFonts w:hint="eastAsia"/>
        </w:rPr>
        <w:t>、音频技术</w:t>
      </w:r>
      <w:ins w:id="57" w:author="Anita Xu" w:date="2019-08-17T19:21:00Z">
        <w:r w:rsidR="00856257">
          <w:rPr>
            <w:rFonts w:hint="eastAsia"/>
          </w:rPr>
          <w:t>交流</w:t>
        </w:r>
      </w:ins>
      <w:del w:id="58" w:author="Anita Xu" w:date="2019-08-17T19:21:00Z">
        <w:r w:rsidR="001F6101" w:rsidDel="00856257">
          <w:rPr>
            <w:rFonts w:hint="eastAsia"/>
          </w:rPr>
          <w:delText>等话题进行交流</w:delText>
        </w:r>
      </w:del>
      <w:ins w:id="59" w:author="Anita Xu" w:date="2019-08-17T19:21:00Z">
        <w:r w:rsidR="00856257">
          <w:rPr>
            <w:rFonts w:hint="eastAsia"/>
          </w:rPr>
          <w:t>等</w:t>
        </w:r>
      </w:ins>
      <w:r w:rsidR="001F6101">
        <w:rPr>
          <w:rFonts w:hint="eastAsia"/>
        </w:rPr>
        <w:t>。</w:t>
      </w:r>
      <w:del w:id="60" w:author="Anita Xu" w:date="2019-08-17T19:21:00Z">
        <w:r w:rsidR="001F6101" w:rsidDel="00856257">
          <w:rPr>
            <w:rFonts w:hint="eastAsia"/>
          </w:rPr>
          <w:delText>活动上还进行了上海故事讲述类线下活动</w:delText>
        </w:r>
        <w:r w:rsidR="001F6101" w:rsidDel="00856257">
          <w:delText>Unravel</w:delText>
        </w:r>
        <w:r w:rsidR="001F6101" w:rsidDel="00856257">
          <w:rPr>
            <w:rFonts w:hint="eastAsia"/>
          </w:rPr>
          <w:delText>的首次现场播客录制。</w:delText>
        </w:r>
      </w:del>
    </w:p>
    <w:p w14:paraId="276CAF24" w14:textId="77777777" w:rsidR="00524D2F" w:rsidRDefault="00524D2F" w:rsidP="00524D2F"/>
    <w:p w14:paraId="0F87CB54" w14:textId="596BD4F8" w:rsidR="00524D2F" w:rsidRPr="001F6101" w:rsidRDefault="001F6101" w:rsidP="00524D2F">
      <w:pPr>
        <w:rPr>
          <w:u w:val="single"/>
        </w:rPr>
      </w:pPr>
      <w:r w:rsidRPr="001F6101">
        <w:rPr>
          <w:rFonts w:hint="eastAsia"/>
          <w:u w:val="single"/>
        </w:rPr>
        <w:t>与会嘉宾（Sp</w:t>
      </w:r>
      <w:del w:id="61" w:author="Anita Xu" w:date="2019-08-17T19:22:00Z">
        <w:r w:rsidRPr="001F6101" w:rsidDel="00856257">
          <w:rPr>
            <w:rFonts w:hint="eastAsia"/>
            <w:u w:val="single"/>
          </w:rPr>
          <w:delText>er</w:delText>
        </w:r>
      </w:del>
      <w:ins w:id="62" w:author="Anita Xu" w:date="2019-08-17T19:22:00Z">
        <w:r w:rsidR="00856257">
          <w:rPr>
            <w:rFonts w:hint="eastAsia"/>
            <w:u w:val="single"/>
          </w:rPr>
          <w:t>ea</w:t>
        </w:r>
      </w:ins>
      <w:r w:rsidRPr="001F6101">
        <w:rPr>
          <w:rFonts w:hint="eastAsia"/>
          <w:u w:val="single"/>
        </w:rPr>
        <w:t>kers）</w:t>
      </w:r>
    </w:p>
    <w:p w14:paraId="6790016C" w14:textId="77777777" w:rsidR="001F6101" w:rsidRDefault="001F6101" w:rsidP="00524D2F">
      <w:r>
        <w:rPr>
          <w:rFonts w:hint="eastAsia"/>
        </w:rPr>
        <w:t>（烦请展示所有讲者的头像、姓名、职位）</w:t>
      </w:r>
    </w:p>
    <w:p w14:paraId="1A937703" w14:textId="1AAE1084" w:rsidR="001F6101" w:rsidRDefault="001F6101" w:rsidP="001F6101">
      <w:r>
        <w:t xml:space="preserve">阎琳 </w:t>
      </w:r>
      <w:ins w:id="63" w:author="Anita Xu" w:date="2019-08-17T19:22:00Z">
        <w:r w:rsidR="00856257">
          <w:rPr>
            <w:rFonts w:hint="eastAsia"/>
          </w:rPr>
          <w:t>Lynn</w:t>
        </w:r>
      </w:ins>
      <w:del w:id="64" w:author="Anita Xu" w:date="2019-08-17T19:22:00Z">
        <w:r w:rsidDel="00856257">
          <w:delText>Yan</w:delText>
        </w:r>
      </w:del>
      <w:r>
        <w:t xml:space="preserve"> Lin</w:t>
      </w:r>
      <w:del w:id="65" w:author="Anita Xu" w:date="2019-08-17T19:22:00Z">
        <w:r w:rsidDel="00856257">
          <w:delText xml:space="preserve"> (Lynn)</w:delText>
        </w:r>
      </w:del>
    </w:p>
    <w:p w14:paraId="26495B59" w14:textId="21F0CCC5" w:rsidR="001F6101" w:rsidRDefault="00856257" w:rsidP="001F6101">
      <w:ins w:id="66" w:author="Anita Xu" w:date="2019-08-17T19:22:00Z">
        <w:r>
          <w:rPr>
            <w:rFonts w:hint="eastAsia"/>
          </w:rPr>
          <w:t>原</w:t>
        </w:r>
      </w:ins>
      <w:r w:rsidR="001F6101">
        <w:t>喜马拉雅FM国际部运营经理</w:t>
      </w:r>
    </w:p>
    <w:p w14:paraId="67423414" w14:textId="3DE3657D" w:rsidR="001F6101" w:rsidRDefault="001F6101" w:rsidP="001F6101">
      <w:r>
        <w:t>Operation Manager, Himalaya FM International</w:t>
      </w:r>
      <w:ins w:id="67" w:author="Anita Xu" w:date="2019-08-17T19:22:00Z">
        <w:r w:rsidR="00856257">
          <w:t xml:space="preserve"> (</w:t>
        </w:r>
      </w:ins>
      <w:ins w:id="68" w:author="Anita Xu" w:date="2019-08-17T19:23:00Z">
        <w:r w:rsidR="00856257">
          <w:rPr>
            <w:rFonts w:hint="eastAsia"/>
          </w:rPr>
          <w:t>f</w:t>
        </w:r>
        <w:r w:rsidR="00856257">
          <w:t>ormerly)</w:t>
        </w:r>
      </w:ins>
    </w:p>
    <w:p w14:paraId="71D4DFCB" w14:textId="77777777" w:rsidR="001F6101" w:rsidRDefault="001F6101" w:rsidP="001F6101"/>
    <w:p w14:paraId="0E9A6A9B" w14:textId="77777777" w:rsidR="001F6101" w:rsidRDefault="001F6101" w:rsidP="001F6101">
      <w:r>
        <w:t xml:space="preserve">寇爱哲 Kou </w:t>
      </w:r>
      <w:proofErr w:type="spellStart"/>
      <w:r>
        <w:t>Aizhe</w:t>
      </w:r>
      <w:proofErr w:type="spellEnd"/>
    </w:p>
    <w:p w14:paraId="54F87986" w14:textId="77777777" w:rsidR="001F6101" w:rsidRDefault="001F6101" w:rsidP="001F6101">
      <w:r>
        <w:t>播客《故事FM》创始人、主持</w:t>
      </w:r>
    </w:p>
    <w:p w14:paraId="5B5AF2E1" w14:textId="52F9C803" w:rsidR="001F6101" w:rsidRDefault="001F6101" w:rsidP="001F6101">
      <w:r>
        <w:t xml:space="preserve">Founder </w:t>
      </w:r>
      <w:ins w:id="69" w:author="Anita Xu" w:date="2019-08-17T19:23:00Z">
        <w:r w:rsidR="00856257">
          <w:t xml:space="preserve">&amp; </w:t>
        </w:r>
      </w:ins>
      <w:del w:id="70" w:author="Anita Xu" w:date="2019-08-17T19:23:00Z">
        <w:r w:rsidDel="00856257">
          <w:delText xml:space="preserve">and </w:delText>
        </w:r>
      </w:del>
      <w:r>
        <w:t>Host</w:t>
      </w:r>
      <w:ins w:id="71" w:author="Anita Xu" w:date="2019-08-17T19:23:00Z">
        <w:r w:rsidR="00856257">
          <w:t>,</w:t>
        </w:r>
      </w:ins>
      <w:del w:id="72" w:author="Anita Xu" w:date="2019-08-17T19:23:00Z">
        <w:r w:rsidDel="00856257">
          <w:delText xml:space="preserve"> of</w:delText>
        </w:r>
      </w:del>
      <w:r>
        <w:t xml:space="preserve"> Story FM</w:t>
      </w:r>
    </w:p>
    <w:p w14:paraId="4B247C7A" w14:textId="77777777" w:rsidR="001F6101" w:rsidRDefault="001F6101" w:rsidP="001F6101"/>
    <w:p w14:paraId="51C82CE3" w14:textId="77777777" w:rsidR="001F6101" w:rsidRDefault="001F6101" w:rsidP="001F6101">
      <w:r>
        <w:t>欧瑞克 Eric Olander</w:t>
      </w:r>
    </w:p>
    <w:p w14:paraId="076ECEC5" w14:textId="77777777" w:rsidR="001F6101" w:rsidRDefault="001F6101" w:rsidP="001F6101">
      <w:r>
        <w:t>《中非项目》主编</w:t>
      </w:r>
    </w:p>
    <w:p w14:paraId="40FF07ED" w14:textId="77777777" w:rsidR="001F6101" w:rsidRDefault="001F6101" w:rsidP="001F6101">
      <w:r>
        <w:t>Managing Editor, China Africa Project</w:t>
      </w:r>
    </w:p>
    <w:p w14:paraId="12DFD6F5" w14:textId="77777777" w:rsidR="001F6101" w:rsidRDefault="001F6101" w:rsidP="001F6101"/>
    <w:p w14:paraId="30462FE6" w14:textId="77777777" w:rsidR="001F6101" w:rsidRDefault="001F6101" w:rsidP="001F6101">
      <w:r>
        <w:t>张晶 Selina Zhang</w:t>
      </w:r>
    </w:p>
    <w:p w14:paraId="0FA85B8E" w14:textId="77777777" w:rsidR="001F6101" w:rsidRDefault="001F6101" w:rsidP="001F6101">
      <w:r>
        <w:t>播客《声东击西》联合创始人、主持</w:t>
      </w:r>
    </w:p>
    <w:p w14:paraId="48CD17A0" w14:textId="4AB2029A" w:rsidR="001F6101" w:rsidRDefault="001F6101" w:rsidP="001F6101">
      <w:r>
        <w:t xml:space="preserve">Co-founder </w:t>
      </w:r>
      <w:ins w:id="73" w:author="Anita Xu" w:date="2019-08-17T19:23:00Z">
        <w:r w:rsidR="00856257">
          <w:t>&amp;</w:t>
        </w:r>
      </w:ins>
      <w:del w:id="74" w:author="Anita Xu" w:date="2019-08-17T19:23:00Z">
        <w:r w:rsidDel="00856257">
          <w:delText>and</w:delText>
        </w:r>
      </w:del>
      <w:r>
        <w:t xml:space="preserve"> Co-host</w:t>
      </w:r>
      <w:ins w:id="75" w:author="Anita Xu" w:date="2019-08-17T19:23:00Z">
        <w:r w:rsidR="00856257">
          <w:t>,</w:t>
        </w:r>
      </w:ins>
      <w:r>
        <w:t xml:space="preserve"> </w:t>
      </w:r>
      <w:del w:id="76" w:author="Anita Xu" w:date="2019-08-17T19:23:00Z">
        <w:r w:rsidDel="00856257">
          <w:delText xml:space="preserve">of </w:delText>
        </w:r>
      </w:del>
      <w:r>
        <w:t>ETW</w:t>
      </w:r>
      <w:ins w:id="77" w:author="Anita Xu" w:date="2019-08-17T19:24:00Z">
        <w:r w:rsidR="00856257">
          <w:t xml:space="preserve"> </w:t>
        </w:r>
      </w:ins>
      <w:r>
        <w:t>(East to West)</w:t>
      </w:r>
    </w:p>
    <w:p w14:paraId="7F102213" w14:textId="77777777" w:rsidR="001F6101" w:rsidRDefault="001F6101" w:rsidP="001F6101"/>
    <w:p w14:paraId="28F821A6" w14:textId="77777777" w:rsidR="001F6101" w:rsidRDefault="001F6101" w:rsidP="001F6101">
      <w:r>
        <w:t xml:space="preserve">Tom </w:t>
      </w:r>
      <w:proofErr w:type="spellStart"/>
      <w:r>
        <w:t>Xiong</w:t>
      </w:r>
      <w:proofErr w:type="spellEnd"/>
    </w:p>
    <w:p w14:paraId="522FA2C3" w14:textId="77777777" w:rsidR="001F6101" w:rsidRDefault="001F6101" w:rsidP="001F6101">
      <w:r>
        <w:t>播客《Digitally China》主持、连续创业者</w:t>
      </w:r>
    </w:p>
    <w:p w14:paraId="0883FB4B" w14:textId="711F6233" w:rsidR="001F6101" w:rsidDel="00856257" w:rsidRDefault="001F6101" w:rsidP="001F6101">
      <w:pPr>
        <w:rPr>
          <w:del w:id="78" w:author="Anita Xu" w:date="2019-08-17T19:24:00Z"/>
        </w:rPr>
      </w:pPr>
      <w:r>
        <w:t>Host, Digitally China</w:t>
      </w:r>
      <w:ins w:id="79" w:author="Anita Xu" w:date="2019-08-17T19:24:00Z">
        <w:r w:rsidR="00856257">
          <w:t xml:space="preserve"> &amp; </w:t>
        </w:r>
      </w:ins>
    </w:p>
    <w:p w14:paraId="4A4C27AA" w14:textId="77777777" w:rsidR="001F6101" w:rsidRDefault="001F6101" w:rsidP="001F6101">
      <w:r>
        <w:t>Serial Entrepreneur</w:t>
      </w:r>
    </w:p>
    <w:p w14:paraId="669A802B" w14:textId="77777777" w:rsidR="001F6101" w:rsidRDefault="001F6101" w:rsidP="001F6101"/>
    <w:p w14:paraId="5033E28A" w14:textId="77777777" w:rsidR="001F6101" w:rsidRDefault="001F6101" w:rsidP="001F6101">
      <w:r>
        <w:t>杨一 Yang Yi</w:t>
      </w:r>
    </w:p>
    <w:p w14:paraId="718697B4" w14:textId="77777777" w:rsidR="001F6101" w:rsidRDefault="001F6101" w:rsidP="001F6101">
      <w:r>
        <w:t>《播客一下》主编、《忽左忽右》主持</w:t>
      </w:r>
    </w:p>
    <w:p w14:paraId="5376D0D8" w14:textId="06A59158" w:rsidR="001F6101" w:rsidDel="00856257" w:rsidRDefault="001F6101" w:rsidP="001F6101">
      <w:pPr>
        <w:rPr>
          <w:del w:id="80" w:author="Anita Xu" w:date="2019-08-17T19:24:00Z"/>
        </w:rPr>
      </w:pPr>
      <w:r>
        <w:t>Editor</w:t>
      </w:r>
      <w:ins w:id="81" w:author="Anita Xu" w:date="2019-08-17T19:24:00Z">
        <w:r w:rsidR="00856257">
          <w:t xml:space="preserve">, </w:t>
        </w:r>
      </w:ins>
      <w:del w:id="82" w:author="Anita Xu" w:date="2019-08-17T19:24:00Z">
        <w:r w:rsidDel="00856257">
          <w:delText xml:space="preserve"> of </w:delText>
        </w:r>
      </w:del>
      <w:r>
        <w:t>Newsletter Just Pod</w:t>
      </w:r>
      <w:ins w:id="83" w:author="Anita Xu" w:date="2019-08-17T19:24:00Z">
        <w:r w:rsidR="00856257">
          <w:t xml:space="preserve"> &amp; </w:t>
        </w:r>
      </w:ins>
    </w:p>
    <w:p w14:paraId="1036E36F" w14:textId="78817C97" w:rsidR="001F6101" w:rsidRDefault="001F6101" w:rsidP="001F6101">
      <w:r>
        <w:t>Co-host</w:t>
      </w:r>
      <w:ins w:id="84" w:author="Anita Xu" w:date="2019-08-17T19:24:00Z">
        <w:r w:rsidR="00856257">
          <w:t xml:space="preserve">, </w:t>
        </w:r>
      </w:ins>
      <w:del w:id="85" w:author="Anita Xu" w:date="2019-08-17T19:24:00Z">
        <w:r w:rsidDel="00856257">
          <w:delText xml:space="preserve"> of </w:delText>
        </w:r>
      </w:del>
      <w:r>
        <w:t>Podcast Left Right</w:t>
      </w:r>
    </w:p>
    <w:p w14:paraId="24BFE18F" w14:textId="77777777" w:rsidR="001F6101" w:rsidRDefault="001F6101" w:rsidP="001F6101"/>
    <w:p w14:paraId="703CE252" w14:textId="77777777" w:rsidR="001F6101" w:rsidRDefault="001F6101" w:rsidP="001F6101">
      <w:r>
        <w:t>Clara Davis</w:t>
      </w:r>
    </w:p>
    <w:p w14:paraId="6AC3468B" w14:textId="77777777" w:rsidR="001F6101" w:rsidRDefault="001F6101" w:rsidP="001F6101">
      <w:r>
        <w:rPr>
          <w:rFonts w:hint="eastAsia"/>
        </w:rPr>
        <w:t>故事讲述线下活动</w:t>
      </w:r>
      <w:r>
        <w:t>Unravel</w:t>
      </w:r>
      <w:r>
        <w:rPr>
          <w:rFonts w:hint="eastAsia"/>
        </w:rPr>
        <w:t>创始人</w:t>
      </w:r>
    </w:p>
    <w:p w14:paraId="60762BEB" w14:textId="77777777" w:rsidR="001F6101" w:rsidRDefault="001F6101" w:rsidP="001F6101">
      <w:r>
        <w:t>Founder, Unravel</w:t>
      </w:r>
    </w:p>
    <w:p w14:paraId="307FC604" w14:textId="77777777" w:rsidR="001F6101" w:rsidRDefault="001F6101" w:rsidP="001F6101"/>
    <w:p w14:paraId="30DC53A8" w14:textId="77777777" w:rsidR="001F6101" w:rsidRDefault="001F6101" w:rsidP="001F6101">
      <w:r>
        <w:lastRenderedPageBreak/>
        <w:t xml:space="preserve">Sarah </w:t>
      </w:r>
      <w:proofErr w:type="spellStart"/>
      <w:r>
        <w:t>Boorboor</w:t>
      </w:r>
      <w:proofErr w:type="spellEnd"/>
    </w:p>
    <w:p w14:paraId="0F822375" w14:textId="77777777" w:rsidR="001F6101" w:rsidRPr="001F6101" w:rsidRDefault="001F6101" w:rsidP="001F6101">
      <w:r>
        <w:rPr>
          <w:rFonts w:hint="eastAsia"/>
        </w:rPr>
        <w:t>故事讲述线下活动</w:t>
      </w:r>
      <w:r>
        <w:t>Unravel</w:t>
      </w:r>
      <w:r>
        <w:rPr>
          <w:rFonts w:hint="eastAsia"/>
        </w:rPr>
        <w:t>创始人</w:t>
      </w:r>
    </w:p>
    <w:p w14:paraId="0E9707AA" w14:textId="77777777" w:rsidR="001F6101" w:rsidRDefault="001F6101" w:rsidP="001F6101">
      <w:r>
        <w:t>Producer, Unravel</w:t>
      </w:r>
    </w:p>
    <w:p w14:paraId="530DB529" w14:textId="77777777" w:rsidR="001F6101" w:rsidRDefault="001F6101" w:rsidP="001F6101"/>
    <w:p w14:paraId="4FEBCCC5" w14:textId="77777777" w:rsidR="001F6101" w:rsidRDefault="001F6101" w:rsidP="001F6101">
      <w:r>
        <w:t>白秋敏 Jennifer Pak</w:t>
      </w:r>
    </w:p>
    <w:p w14:paraId="241B8A78" w14:textId="77777777" w:rsidR="001F6101" w:rsidRDefault="001F6101" w:rsidP="001F6101">
      <w:r>
        <w:rPr>
          <w:rFonts w:hint="eastAsia"/>
        </w:rPr>
        <w:t>美国公共媒体驻中国记者</w:t>
      </w:r>
    </w:p>
    <w:p w14:paraId="4F9BDC75" w14:textId="1A959768" w:rsidR="001F6101" w:rsidRDefault="001F6101" w:rsidP="001F6101">
      <w:r>
        <w:t xml:space="preserve">China </w:t>
      </w:r>
      <w:ins w:id="86" w:author="Anita Xu" w:date="2019-08-17T19:25:00Z">
        <w:r w:rsidR="00856257">
          <w:t>C</w:t>
        </w:r>
      </w:ins>
      <w:del w:id="87" w:author="Anita Xu" w:date="2019-08-17T19:25:00Z">
        <w:r w:rsidDel="00856257">
          <w:delText>c</w:delText>
        </w:r>
      </w:del>
      <w:r>
        <w:t>orrespondent, American Public Media</w:t>
      </w:r>
    </w:p>
    <w:p w14:paraId="29655D8E" w14:textId="77777777" w:rsidR="001F6101" w:rsidRDefault="001F6101" w:rsidP="001F6101"/>
    <w:p w14:paraId="30C2DD64" w14:textId="77777777" w:rsidR="001F6101" w:rsidRDefault="001F6101" w:rsidP="001F6101">
      <w:r>
        <w:t xml:space="preserve">孙文怡 </w:t>
      </w:r>
      <w:proofErr w:type="spellStart"/>
      <w:r>
        <w:t>Pheobe</w:t>
      </w:r>
      <w:proofErr w:type="spellEnd"/>
      <w:r>
        <w:t xml:space="preserve"> Sun</w:t>
      </w:r>
    </w:p>
    <w:p w14:paraId="3EB3FFC6" w14:textId="77777777" w:rsidR="001F6101" w:rsidRDefault="001F6101" w:rsidP="001F6101">
      <w:r w:rsidRPr="001F6101">
        <w:t>都柏林圣三一大学</w:t>
      </w:r>
      <w:r>
        <w:rPr>
          <w:rFonts w:hint="eastAsia"/>
        </w:rPr>
        <w:t>声音工程研究员</w:t>
      </w:r>
    </w:p>
    <w:p w14:paraId="1A681C7C" w14:textId="77DE2FA5" w:rsidR="001F6101" w:rsidRDefault="001F6101" w:rsidP="001F6101">
      <w:r>
        <w:t xml:space="preserve">Sound </w:t>
      </w:r>
      <w:ins w:id="88" w:author="Anita Xu" w:date="2019-08-17T19:25:00Z">
        <w:r w:rsidR="00856257">
          <w:t>R</w:t>
        </w:r>
      </w:ins>
      <w:del w:id="89" w:author="Anita Xu" w:date="2019-08-17T19:25:00Z">
        <w:r w:rsidDel="00856257">
          <w:delText>r</w:delText>
        </w:r>
      </w:del>
      <w:r>
        <w:t>esearcher, Trinity College Dublin</w:t>
      </w:r>
    </w:p>
    <w:p w14:paraId="27197473" w14:textId="77777777" w:rsidR="001F6101" w:rsidRDefault="001F6101" w:rsidP="001F6101"/>
    <w:p w14:paraId="16952A7C" w14:textId="77777777" w:rsidR="001F6101" w:rsidRDefault="001F6101" w:rsidP="001F6101">
      <w:r>
        <w:t>Shannon Martin</w:t>
      </w:r>
    </w:p>
    <w:p w14:paraId="738B8E31" w14:textId="77777777" w:rsidR="001F6101" w:rsidRDefault="001F6101" w:rsidP="001F6101">
      <w:r>
        <w:rPr>
          <w:rFonts w:hint="eastAsia"/>
        </w:rPr>
        <w:t>音频托管服务</w:t>
      </w:r>
      <w:proofErr w:type="spellStart"/>
      <w:r>
        <w:rPr>
          <w:rFonts w:hint="eastAsia"/>
        </w:rPr>
        <w:t>Podbean</w:t>
      </w:r>
      <w:proofErr w:type="spellEnd"/>
      <w:r>
        <w:rPr>
          <w:rFonts w:hint="eastAsia"/>
        </w:rPr>
        <w:t>传讯总监</w:t>
      </w:r>
    </w:p>
    <w:p w14:paraId="4BDAE204" w14:textId="21D6B5FE" w:rsidR="001F6101" w:rsidRDefault="001F6101" w:rsidP="001F6101">
      <w:r>
        <w:t xml:space="preserve">Shanghai Chapter </w:t>
      </w:r>
      <w:ins w:id="90" w:author="Anita Xu" w:date="2019-08-17T19:25:00Z">
        <w:r w:rsidR="00856257">
          <w:t>O</w:t>
        </w:r>
      </w:ins>
      <w:del w:id="91" w:author="Anita Xu" w:date="2019-08-17T19:25:00Z">
        <w:r w:rsidDel="00856257">
          <w:delText>o</w:delText>
        </w:r>
      </w:del>
      <w:r>
        <w:t>rganizer, Podcast Brunch Club</w:t>
      </w:r>
    </w:p>
    <w:p w14:paraId="271D82CE" w14:textId="77777777" w:rsidR="001F6101" w:rsidRDefault="001F6101" w:rsidP="001F6101">
      <w:r>
        <w:t xml:space="preserve">Director of Communications, </w:t>
      </w:r>
      <w:proofErr w:type="spellStart"/>
      <w:r>
        <w:t>PodBean</w:t>
      </w:r>
      <w:proofErr w:type="spellEnd"/>
    </w:p>
    <w:p w14:paraId="322FDA06" w14:textId="77777777" w:rsidR="001F6101" w:rsidRDefault="001F6101" w:rsidP="001F6101"/>
    <w:p w14:paraId="70CBF311" w14:textId="725C0C93" w:rsidR="001F6101" w:rsidRPr="001F6101" w:rsidRDefault="001F6101" w:rsidP="001F6101">
      <w:pPr>
        <w:rPr>
          <w:u w:val="single"/>
        </w:rPr>
      </w:pPr>
      <w:r w:rsidRPr="001F6101">
        <w:rPr>
          <w:rFonts w:hint="eastAsia"/>
          <w:u w:val="single"/>
        </w:rPr>
        <w:t>活动（</w:t>
      </w:r>
      <w:del w:id="92" w:author="Anita Xu" w:date="2019-08-17T19:25:00Z">
        <w:r w:rsidRPr="001F6101" w:rsidDel="00856257">
          <w:rPr>
            <w:rFonts w:hint="eastAsia"/>
            <w:u w:val="single"/>
          </w:rPr>
          <w:delText>events</w:delText>
        </w:r>
      </w:del>
      <w:ins w:id="93" w:author="Anita Xu" w:date="2019-08-17T19:25:00Z">
        <w:r w:rsidR="00856257">
          <w:rPr>
            <w:u w:val="single"/>
          </w:rPr>
          <w:t>E</w:t>
        </w:r>
        <w:r w:rsidR="00856257" w:rsidRPr="001F6101">
          <w:rPr>
            <w:rFonts w:hint="eastAsia"/>
            <w:u w:val="single"/>
          </w:rPr>
          <w:t>vents</w:t>
        </w:r>
      </w:ins>
      <w:r w:rsidRPr="001F6101">
        <w:rPr>
          <w:rFonts w:hint="eastAsia"/>
          <w:u w:val="single"/>
        </w:rPr>
        <w:t>）</w:t>
      </w:r>
    </w:p>
    <w:p w14:paraId="5B38B9AD" w14:textId="77777777" w:rsidR="001F6101" w:rsidRDefault="001F6101" w:rsidP="00524D2F">
      <w:r>
        <w:rPr>
          <w:rFonts w:hint="eastAsia"/>
        </w:rPr>
        <w:t>（此部分烦请预留，先不用展示。我们将在日后把第一届的现场录音整理成音频内容在此发布。）</w:t>
      </w:r>
    </w:p>
    <w:p w14:paraId="2A380E45" w14:textId="77777777" w:rsidR="001F6101" w:rsidRDefault="001F6101" w:rsidP="00524D2F"/>
    <w:p w14:paraId="43884089" w14:textId="77777777" w:rsidR="001F6101" w:rsidRDefault="001F6101" w:rsidP="00524D2F">
      <w:r>
        <w:rPr>
          <w:rFonts w:hint="eastAsia"/>
        </w:rPr>
        <w:t>【工作坊】</w:t>
      </w:r>
    </w:p>
    <w:p w14:paraId="5D20AEF2" w14:textId="77777777" w:rsidR="001F6101" w:rsidRDefault="001F6101" w:rsidP="00524D2F">
      <w:r>
        <w:rPr>
          <w:rFonts w:hint="eastAsia"/>
        </w:rPr>
        <w:t>【Workshop</w:t>
      </w:r>
      <w:r>
        <w:t xml:space="preserve"> · 2019.6</w:t>
      </w:r>
      <w:r>
        <w:rPr>
          <w:rFonts w:hint="eastAsia"/>
        </w:rPr>
        <w:t>】</w:t>
      </w:r>
    </w:p>
    <w:p w14:paraId="49E45853" w14:textId="77777777" w:rsidR="001F6101" w:rsidRDefault="001F6101" w:rsidP="00524D2F"/>
    <w:p w14:paraId="581D3CE5" w14:textId="77777777" w:rsidR="001F6101" w:rsidRDefault="00AD5FFE" w:rsidP="00524D2F">
      <w:pPr>
        <w:rPr>
          <w:u w:val="single"/>
        </w:rPr>
      </w:pPr>
      <w:r>
        <w:rPr>
          <w:rFonts w:hint="eastAsia"/>
          <w:u w:val="single"/>
        </w:rPr>
        <w:t>主讲人</w:t>
      </w:r>
      <w:r>
        <w:rPr>
          <w:u w:val="single"/>
        </w:rPr>
        <w:t>(</w:t>
      </w:r>
      <w:r>
        <w:rPr>
          <w:rFonts w:hint="eastAsia"/>
          <w:u w:val="single"/>
        </w:rPr>
        <w:t>s</w:t>
      </w:r>
      <w:r>
        <w:rPr>
          <w:u w:val="single"/>
        </w:rPr>
        <w:t>peaker)</w:t>
      </w:r>
    </w:p>
    <w:p w14:paraId="74B607BD" w14:textId="77777777" w:rsidR="001F6101" w:rsidRDefault="001F6101" w:rsidP="00524D2F">
      <w:pPr>
        <w:rPr>
          <w:u w:val="single"/>
        </w:rPr>
      </w:pPr>
    </w:p>
    <w:p w14:paraId="0653C2BE" w14:textId="77777777" w:rsidR="001F6101" w:rsidRPr="001F6101" w:rsidRDefault="001F6101" w:rsidP="00524D2F">
      <w:pPr>
        <w:rPr>
          <w:u w:val="single"/>
        </w:rPr>
      </w:pPr>
      <w:r>
        <w:rPr>
          <w:rFonts w:hint="eastAsia"/>
          <w:u w:val="single"/>
        </w:rPr>
        <w:t>相册（p</w:t>
      </w:r>
      <w:r>
        <w:rPr>
          <w:u w:val="single"/>
        </w:rPr>
        <w:t>hotos</w:t>
      </w:r>
      <w:r>
        <w:rPr>
          <w:rFonts w:hint="eastAsia"/>
          <w:u w:val="single"/>
        </w:rPr>
        <w:t>）</w:t>
      </w:r>
    </w:p>
    <w:p w14:paraId="5662A7D9" w14:textId="77777777" w:rsidR="001F6101" w:rsidRDefault="001F6101" w:rsidP="00524D2F"/>
    <w:p w14:paraId="21CE0BD9" w14:textId="77777777" w:rsidR="00524D2F" w:rsidRDefault="001F6101" w:rsidP="00524D2F">
      <w:r>
        <w:rPr>
          <w:rFonts w:hint="eastAsia"/>
        </w:rPr>
        <w:t>【关于我们】</w:t>
      </w:r>
    </w:p>
    <w:p w14:paraId="78A93967" w14:textId="050533FD" w:rsidR="002F7D85" w:rsidRDefault="002F7D85" w:rsidP="00524D2F">
      <w:pPr>
        <w:rPr>
          <w:ins w:id="94" w:author="Anita Xu" w:date="2019-08-17T19:26:00Z"/>
          <w:b/>
        </w:rPr>
      </w:pPr>
      <w:r w:rsidRPr="00EA0A2C">
        <w:rPr>
          <w:rFonts w:hint="eastAsia"/>
          <w:b/>
          <w:highlight w:val="yellow"/>
          <w:rPrChange w:id="95" w:author="Anita Xu" w:date="2019-08-17T19:48:00Z">
            <w:rPr>
              <w:rFonts w:hint="eastAsia"/>
              <w:b/>
            </w:rPr>
          </w:rPrChange>
        </w:rPr>
        <w:t>中国播客人的聚会</w:t>
      </w:r>
    </w:p>
    <w:p w14:paraId="54943B1E" w14:textId="77777777" w:rsidR="007F6850" w:rsidRDefault="007F6850" w:rsidP="007F6850">
      <w:pPr>
        <w:rPr>
          <w:ins w:id="96" w:author="Anita Xu" w:date="2019-08-17T19:26:00Z"/>
        </w:rPr>
      </w:pPr>
      <w:ins w:id="97" w:author="Anita Xu" w:date="2019-08-17T19:26:00Z">
        <w:r>
          <w:rPr>
            <w:rFonts w:hint="eastAsia"/>
          </w:rPr>
          <w:t>Alternative</w:t>
        </w:r>
        <w:r>
          <w:t xml:space="preserve">: </w:t>
        </w:r>
        <w:r>
          <w:rPr>
            <w:rFonts w:hint="eastAsia"/>
          </w:rPr>
          <w:t>中国播客圈的盛会</w:t>
        </w:r>
      </w:ins>
    </w:p>
    <w:p w14:paraId="33A824B0" w14:textId="55ACDD2A" w:rsidR="007F6850" w:rsidRPr="002F7D85" w:rsidDel="007F6850" w:rsidRDefault="007F6850" w:rsidP="00524D2F">
      <w:pPr>
        <w:rPr>
          <w:del w:id="98" w:author="Anita Xu" w:date="2019-08-17T19:26:00Z"/>
          <w:rFonts w:hint="eastAsia"/>
          <w:b/>
        </w:rPr>
      </w:pPr>
    </w:p>
    <w:p w14:paraId="0F0C1FC1" w14:textId="13E7B6D2" w:rsidR="002F7D85" w:rsidRPr="002F7D85" w:rsidRDefault="002F7D85" w:rsidP="00524D2F">
      <w:pPr>
        <w:rPr>
          <w:rFonts w:hint="eastAsia"/>
          <w:b/>
        </w:rPr>
      </w:pPr>
      <w:r w:rsidRPr="002F7D85">
        <w:rPr>
          <w:b/>
        </w:rPr>
        <w:t>汇聚中国顶尖播客与音频</w:t>
      </w:r>
      <w:ins w:id="99" w:author="Anita Xu" w:date="2019-08-17T19:26:00Z">
        <w:r w:rsidR="007F6850">
          <w:rPr>
            <w:rFonts w:hint="eastAsia"/>
            <w:b/>
          </w:rPr>
          <w:t>内容</w:t>
        </w:r>
      </w:ins>
      <w:r w:rsidRPr="002F7D85">
        <w:rPr>
          <w:b/>
        </w:rPr>
        <w:t>制作者、发行方与</w:t>
      </w:r>
      <w:ins w:id="100" w:author="Anita Xu" w:date="2019-08-17T19:26:00Z">
        <w:r w:rsidR="007F6850">
          <w:rPr>
            <w:rFonts w:hint="eastAsia"/>
            <w:b/>
          </w:rPr>
          <w:t>播客爱好者</w:t>
        </w:r>
      </w:ins>
      <w:del w:id="101" w:author="Anita Xu" w:date="2019-08-17T19:26:00Z">
        <w:r w:rsidRPr="002F7D85" w:rsidDel="007F6850">
          <w:rPr>
            <w:b/>
          </w:rPr>
          <w:delText>听众</w:delText>
        </w:r>
      </w:del>
    </w:p>
    <w:p w14:paraId="5F2AE1FD" w14:textId="77777777" w:rsidR="00524D2F" w:rsidRDefault="00524D2F" w:rsidP="00524D2F"/>
    <w:p w14:paraId="66041D56" w14:textId="3A376FA8" w:rsidR="007F6850" w:rsidRDefault="00524D2F" w:rsidP="00524D2F">
      <w:pPr>
        <w:rPr>
          <w:ins w:id="102" w:author="Anita Xu" w:date="2019-08-17T19:27:00Z"/>
          <w:rFonts w:hint="eastAsia"/>
        </w:rPr>
      </w:pPr>
      <w:proofErr w:type="spellStart"/>
      <w:r>
        <w:lastRenderedPageBreak/>
        <w:t>Pod</w:t>
      </w:r>
      <w:del w:id="103" w:author="Anita Xu" w:date="2019-08-17T19:26:00Z">
        <w:r w:rsidDel="007F6850">
          <w:rPr>
            <w:rFonts w:hint="eastAsia"/>
          </w:rPr>
          <w:delText>f</w:delText>
        </w:r>
      </w:del>
      <w:ins w:id="104" w:author="Anita Xu" w:date="2019-08-17T19:26:00Z">
        <w:r w:rsidR="007F6850">
          <w:rPr>
            <w:rFonts w:hint="eastAsia"/>
          </w:rPr>
          <w:t>F</w:t>
        </w:r>
      </w:ins>
      <w:r>
        <w:t>est</w:t>
      </w:r>
      <w:proofErr w:type="spellEnd"/>
      <w:r>
        <w:t xml:space="preserve"> China</w:t>
      </w:r>
      <w:ins w:id="105" w:author="Anita Xu" w:date="2019-08-17T19:27:00Z">
        <w:r w:rsidR="007F6850">
          <w:rPr>
            <w:rFonts w:hint="eastAsia"/>
          </w:rPr>
          <w:t>由一群播客爱好者创办</w:t>
        </w:r>
      </w:ins>
      <w:ins w:id="106" w:author="Anita Xu" w:date="2019-08-17T19:48:00Z">
        <w:r w:rsidR="00EA0A2C">
          <w:rPr>
            <w:rFonts w:hint="eastAsia"/>
          </w:rPr>
          <w:t>，</w:t>
        </w:r>
      </w:ins>
      <w:ins w:id="107" w:author="Anita Xu" w:date="2019-08-17T19:27:00Z">
        <w:r w:rsidR="007F6850">
          <w:rPr>
            <w:rFonts w:hint="eastAsia"/>
          </w:rPr>
          <w:t>我们的初衷是</w:t>
        </w:r>
      </w:ins>
      <w:ins w:id="108" w:author="Anita Xu" w:date="2019-08-17T19:28:00Z">
        <w:r w:rsidR="007F6850">
          <w:rPr>
            <w:rFonts w:hint="eastAsia"/>
          </w:rPr>
          <w:t>提供一个开放式的平台，</w:t>
        </w:r>
      </w:ins>
      <w:ins w:id="109" w:author="Anita Xu" w:date="2019-08-17T19:29:00Z">
        <w:r w:rsidR="00540160">
          <w:rPr>
            <w:rFonts w:hint="eastAsia"/>
          </w:rPr>
          <w:t>邀请</w:t>
        </w:r>
      </w:ins>
      <w:ins w:id="110" w:author="Anita Xu" w:date="2019-08-17T19:28:00Z">
        <w:r w:rsidR="007F6850">
          <w:rPr>
            <w:rFonts w:hint="eastAsia"/>
          </w:rPr>
          <w:t>优质音频内容创作者聚集一堂，</w:t>
        </w:r>
      </w:ins>
      <w:ins w:id="111" w:author="Anita Xu" w:date="2019-08-17T19:29:00Z">
        <w:r w:rsidR="00540160">
          <w:rPr>
            <w:rFonts w:hint="eastAsia"/>
          </w:rPr>
          <w:t>通过知识和技能共享，来</w:t>
        </w:r>
      </w:ins>
      <w:ins w:id="112" w:author="Anita Xu" w:date="2019-08-17T19:28:00Z">
        <w:r w:rsidR="007F6850">
          <w:rPr>
            <w:rFonts w:hint="eastAsia"/>
          </w:rPr>
          <w:t>提高中国播客的制作水平</w:t>
        </w:r>
      </w:ins>
      <w:ins w:id="113" w:author="Anita Xu" w:date="2019-08-17T19:30:00Z">
        <w:r w:rsidR="00540160">
          <w:rPr>
            <w:rFonts w:hint="eastAsia"/>
          </w:rPr>
          <w:t>、推动高质量音频内容和播客文化在中国的发展。</w:t>
        </w:r>
      </w:ins>
    </w:p>
    <w:p w14:paraId="0B2C8D91" w14:textId="786A7E37" w:rsidR="00524D2F" w:rsidDel="00540160" w:rsidRDefault="00524D2F" w:rsidP="00524D2F">
      <w:pPr>
        <w:rPr>
          <w:del w:id="114" w:author="Anita Xu" w:date="2019-08-17T19:30:00Z"/>
        </w:rPr>
      </w:pPr>
      <w:del w:id="115" w:author="Anita Xu" w:date="2019-08-17T19:30:00Z">
        <w:r w:rsidDel="00540160">
          <w:delText>推动中国音频文化</w:delText>
        </w:r>
        <w:r w:rsidR="002F7D85" w:rsidDel="00540160">
          <w:rPr>
            <w:rFonts w:hint="eastAsia"/>
          </w:rPr>
          <w:delText>发展</w:delText>
        </w:r>
        <w:r w:rsidDel="00540160">
          <w:delText>。</w:delText>
        </w:r>
        <w:r w:rsidR="002F7D85" w:rsidDel="00540160">
          <w:rPr>
            <w:rFonts w:hint="eastAsia"/>
          </w:rPr>
          <w:delText>我们</w:delText>
        </w:r>
        <w:r w:rsidDel="00540160">
          <w:rPr>
            <w:rFonts w:hint="eastAsia"/>
          </w:rPr>
          <w:delText>汇</w:delText>
        </w:r>
        <w:r w:rsidDel="00540160">
          <w:delText>聚了中国播客与数字音频的领导者、优质</w:delText>
        </w:r>
        <w:r w:rsidR="002F7D85" w:rsidDel="00540160">
          <w:rPr>
            <w:rFonts w:hint="eastAsia"/>
          </w:rPr>
          <w:delText>创作</w:delText>
        </w:r>
        <w:r w:rsidDel="00540160">
          <w:delText>者</w:delText>
        </w:r>
        <w:r w:rsidR="002F7D85" w:rsidDel="00540160">
          <w:rPr>
            <w:rFonts w:hint="eastAsia"/>
          </w:rPr>
          <w:delText>与热衷播客的广泛听众，共同探索声音的创造力与无限可能。</w:delText>
        </w:r>
      </w:del>
    </w:p>
    <w:p w14:paraId="473FA14F" w14:textId="77777777" w:rsidR="00524D2F" w:rsidRDefault="00524D2F" w:rsidP="00524D2F"/>
    <w:p w14:paraId="6F1C1EED" w14:textId="3ACA22CC" w:rsidR="002F7D85" w:rsidRDefault="002F7D85" w:rsidP="00524D2F">
      <w:commentRangeStart w:id="116"/>
      <w:proofErr w:type="spellStart"/>
      <w:r>
        <w:rPr>
          <w:rFonts w:hint="eastAsia"/>
        </w:rPr>
        <w:t>Pod</w:t>
      </w:r>
      <w:del w:id="117" w:author="Anita Xu" w:date="2019-08-17T19:26:00Z">
        <w:r w:rsidDel="007F6850">
          <w:rPr>
            <w:rFonts w:hint="eastAsia"/>
          </w:rPr>
          <w:delText>f</w:delText>
        </w:r>
      </w:del>
      <w:ins w:id="118" w:author="Anita Xu" w:date="2019-08-17T19:26:00Z">
        <w:r w:rsidR="007F6850">
          <w:rPr>
            <w:rFonts w:hint="eastAsia"/>
          </w:rPr>
          <w:t>F</w:t>
        </w:r>
      </w:ins>
      <w:r>
        <w:rPr>
          <w:rFonts w:hint="eastAsia"/>
        </w:rPr>
        <w:t>est</w:t>
      </w:r>
      <w:proofErr w:type="spellEnd"/>
      <w:r>
        <w:t xml:space="preserve"> C</w:t>
      </w:r>
      <w:r>
        <w:rPr>
          <w:rFonts w:hint="eastAsia"/>
        </w:rPr>
        <w:t>hina首届年会于</w:t>
      </w:r>
      <w:r>
        <w:t>2019</w:t>
      </w:r>
      <w:r>
        <w:rPr>
          <w:rFonts w:hint="eastAsia"/>
        </w:rPr>
        <w:t>年1月在上海举行，现场集合了近2</w:t>
      </w:r>
      <w:r>
        <w:t>00</w:t>
      </w:r>
      <w:r>
        <w:rPr>
          <w:rFonts w:hint="eastAsia"/>
        </w:rPr>
        <w:t>位音频平台代表、</w:t>
      </w:r>
      <w:ins w:id="119" w:author="Anita Xu" w:date="2019-08-17T19:30:00Z">
        <w:r w:rsidR="00540160">
          <w:rPr>
            <w:rFonts w:hint="eastAsia"/>
          </w:rPr>
          <w:t>优秀</w:t>
        </w:r>
      </w:ins>
      <w:del w:id="120" w:author="Anita Xu" w:date="2019-08-17T19:30:00Z">
        <w:r w:rsidDel="00540160">
          <w:rPr>
            <w:rFonts w:hint="eastAsia"/>
          </w:rPr>
          <w:delText>优质</w:delText>
        </w:r>
      </w:del>
      <w:r>
        <w:rPr>
          <w:rFonts w:hint="eastAsia"/>
        </w:rPr>
        <w:t>播客制作人、音频技术达人</w:t>
      </w:r>
      <w:ins w:id="121" w:author="Anita Xu" w:date="2019-08-17T19:30:00Z">
        <w:r w:rsidR="00540160">
          <w:rPr>
            <w:rFonts w:hint="eastAsia"/>
          </w:rPr>
          <w:t>和</w:t>
        </w:r>
      </w:ins>
      <w:del w:id="122" w:author="Anita Xu" w:date="2019-08-17T19:30:00Z">
        <w:r w:rsidDel="00540160">
          <w:rPr>
            <w:rFonts w:hint="eastAsia"/>
          </w:rPr>
          <w:delText>、</w:delText>
        </w:r>
      </w:del>
      <w:r>
        <w:rPr>
          <w:rFonts w:hint="eastAsia"/>
        </w:rPr>
        <w:t>播客</w:t>
      </w:r>
      <w:del w:id="123" w:author="Anita Xu" w:date="2019-08-17T19:30:00Z">
        <w:r w:rsidDel="00540160">
          <w:rPr>
            <w:rFonts w:hint="eastAsia"/>
          </w:rPr>
          <w:delText>听众与</w:delText>
        </w:r>
      </w:del>
      <w:r>
        <w:rPr>
          <w:rFonts w:hint="eastAsia"/>
        </w:rPr>
        <w:t>爱好者。他们交流新创意、呈现新作品，并就行业发展与前景展开讨论。活动还结合广泛的社交活动、表演、节目试听、与现场播客录制，为最新创意提供具活力与创造性的聚会场所。</w:t>
      </w:r>
      <w:commentRangeEnd w:id="116"/>
      <w:r w:rsidR="00540160">
        <w:rPr>
          <w:rStyle w:val="CommentReference"/>
        </w:rPr>
        <w:commentReference w:id="116"/>
      </w:r>
    </w:p>
    <w:p w14:paraId="24DB5206" w14:textId="77777777" w:rsidR="002F7D85" w:rsidRDefault="002F7D85" w:rsidP="00524D2F"/>
    <w:p w14:paraId="0CE687A0" w14:textId="2C5E6D40" w:rsidR="002F7D85" w:rsidRDefault="002F7D85" w:rsidP="00524D2F">
      <w:pPr>
        <w:rPr>
          <w:ins w:id="124" w:author="Anita Xu" w:date="2019-08-17T19:34:00Z"/>
        </w:rPr>
      </w:pPr>
      <w:del w:id="125" w:author="Anita Xu" w:date="2019-08-17T19:31:00Z">
        <w:r w:rsidDel="00540160">
          <w:rPr>
            <w:rFonts w:hint="eastAsia"/>
          </w:rPr>
          <w:delText>为了满足日益增长的中国播客市场需求，</w:delText>
        </w:r>
      </w:del>
      <w:ins w:id="126" w:author="Anita Xu" w:date="2019-08-17T19:31:00Z">
        <w:r w:rsidR="00540160">
          <w:rPr>
            <w:rFonts w:hint="eastAsia"/>
          </w:rPr>
          <w:t>2</w:t>
        </w:r>
        <w:r w:rsidR="00540160">
          <w:t>019</w:t>
        </w:r>
      </w:ins>
      <w:ins w:id="127" w:author="Anita Xu" w:date="2019-08-17T19:32:00Z">
        <w:r w:rsidR="00540160">
          <w:rPr>
            <w:rFonts w:hint="eastAsia"/>
          </w:rPr>
          <w:t>年6月，</w:t>
        </w:r>
      </w:ins>
      <w:proofErr w:type="spellStart"/>
      <w:r>
        <w:rPr>
          <w:rFonts w:hint="eastAsia"/>
        </w:rPr>
        <w:t>Pod</w:t>
      </w:r>
      <w:del w:id="128" w:author="Anita Xu" w:date="2019-08-17T19:27:00Z">
        <w:r w:rsidDel="007F6850">
          <w:rPr>
            <w:rFonts w:hint="eastAsia"/>
          </w:rPr>
          <w:delText>f</w:delText>
        </w:r>
      </w:del>
      <w:ins w:id="129" w:author="Anita Xu" w:date="2019-08-17T19:27:00Z">
        <w:r w:rsidR="007F6850">
          <w:rPr>
            <w:rFonts w:hint="eastAsia"/>
          </w:rPr>
          <w:t>F</w:t>
        </w:r>
      </w:ins>
      <w:r>
        <w:rPr>
          <w:rFonts w:hint="eastAsia"/>
        </w:rPr>
        <w:t>est</w:t>
      </w:r>
      <w:proofErr w:type="spellEnd"/>
      <w:r>
        <w:t xml:space="preserve"> C</w:t>
      </w:r>
      <w:r>
        <w:rPr>
          <w:rFonts w:hint="eastAsia"/>
        </w:rPr>
        <w:t>hina</w:t>
      </w:r>
      <w:del w:id="130" w:author="Anita Xu" w:date="2019-08-17T19:32:00Z">
        <w:r w:rsidDel="00540160">
          <w:rPr>
            <w:rFonts w:hint="eastAsia"/>
          </w:rPr>
          <w:delText>于2</w:delText>
        </w:r>
        <w:r w:rsidDel="00540160">
          <w:delText>019</w:delText>
        </w:r>
        <w:r w:rsidDel="00540160">
          <w:rPr>
            <w:rFonts w:hint="eastAsia"/>
          </w:rPr>
          <w:delText>年6月首次</w:delText>
        </w:r>
      </w:del>
      <w:r>
        <w:rPr>
          <w:rFonts w:hint="eastAsia"/>
        </w:rPr>
        <w:t>推出</w:t>
      </w:r>
      <w:r w:rsidR="00C550E6">
        <w:rPr>
          <w:rFonts w:hint="eastAsia"/>
        </w:rPr>
        <w:t>“</w:t>
      </w:r>
      <w:proofErr w:type="spellStart"/>
      <w:r w:rsidR="00C550E6">
        <w:rPr>
          <w:rFonts w:hint="eastAsia"/>
        </w:rPr>
        <w:t>Pod</w:t>
      </w:r>
      <w:del w:id="131" w:author="Anita Xu" w:date="2019-08-17T19:27:00Z">
        <w:r w:rsidR="00C550E6" w:rsidDel="007F6850">
          <w:rPr>
            <w:rFonts w:hint="eastAsia"/>
          </w:rPr>
          <w:delText>f</w:delText>
        </w:r>
      </w:del>
      <w:ins w:id="132" w:author="Anita Xu" w:date="2019-08-17T19:27:00Z">
        <w:r w:rsidR="007F6850">
          <w:rPr>
            <w:rFonts w:hint="eastAsia"/>
          </w:rPr>
          <w:t>F</w:t>
        </w:r>
      </w:ins>
      <w:r w:rsidR="00C550E6">
        <w:rPr>
          <w:rFonts w:hint="eastAsia"/>
        </w:rPr>
        <w:t>est</w:t>
      </w:r>
      <w:proofErr w:type="spellEnd"/>
      <w:r w:rsidR="00C550E6">
        <w:t xml:space="preserve"> C</w:t>
      </w:r>
      <w:r w:rsidR="00C550E6">
        <w:rPr>
          <w:rFonts w:hint="eastAsia"/>
        </w:rPr>
        <w:t>hina工作坊”</w:t>
      </w:r>
      <w:ins w:id="133" w:author="Anita Xu" w:date="2019-08-17T19:32:00Z">
        <w:r w:rsidR="00540160">
          <w:rPr>
            <w:rFonts w:hint="eastAsia"/>
          </w:rPr>
          <w:t>品牌和系列活动，</w:t>
        </w:r>
      </w:ins>
      <w:del w:id="134" w:author="Anita Xu" w:date="2019-08-17T19:32:00Z">
        <w:r w:rsidR="00C550E6" w:rsidDel="00540160">
          <w:rPr>
            <w:rFonts w:hint="eastAsia"/>
          </w:rPr>
          <w:delText>。</w:delText>
        </w:r>
      </w:del>
      <w:r w:rsidR="00C550E6">
        <w:rPr>
          <w:rFonts w:hint="eastAsia"/>
        </w:rPr>
        <w:t>为</w:t>
      </w:r>
      <w:ins w:id="135" w:author="Anita Xu" w:date="2019-08-17T19:33:00Z">
        <w:r w:rsidR="00540160">
          <w:rPr>
            <w:rFonts w:hint="eastAsia"/>
          </w:rPr>
          <w:t>中国的</w:t>
        </w:r>
      </w:ins>
      <w:r w:rsidR="00C550E6">
        <w:rPr>
          <w:rFonts w:hint="eastAsia"/>
        </w:rPr>
        <w:t>播客</w:t>
      </w:r>
      <w:del w:id="136" w:author="Anita Xu" w:date="2019-08-17T19:33:00Z">
        <w:r w:rsidR="00C550E6" w:rsidDel="00540160">
          <w:rPr>
            <w:rFonts w:hint="eastAsia"/>
          </w:rPr>
          <w:delText>制作者与爱好者</w:delText>
        </w:r>
      </w:del>
      <w:ins w:id="137" w:author="Anita Xu" w:date="2019-08-17T19:33:00Z">
        <w:r w:rsidR="00540160">
          <w:rPr>
            <w:rFonts w:hint="eastAsia"/>
          </w:rPr>
          <w:t>社群</w:t>
        </w:r>
      </w:ins>
      <w:r w:rsidR="00C550E6">
        <w:rPr>
          <w:rFonts w:hint="eastAsia"/>
        </w:rPr>
        <w:t>提供</w:t>
      </w:r>
      <w:ins w:id="138" w:author="Anita Xu" w:date="2019-08-17T19:33:00Z">
        <w:r w:rsidR="00540160">
          <w:rPr>
            <w:rFonts w:hint="eastAsia"/>
          </w:rPr>
          <w:t>定期的</w:t>
        </w:r>
      </w:ins>
      <w:del w:id="139" w:author="Anita Xu" w:date="2019-08-17T19:33:00Z">
        <w:r w:rsidR="00C550E6" w:rsidDel="00540160">
          <w:rPr>
            <w:rFonts w:hint="eastAsia"/>
          </w:rPr>
          <w:delText>更为垂直的</w:delText>
        </w:r>
      </w:del>
      <w:r w:rsidR="00C550E6">
        <w:rPr>
          <w:rFonts w:hint="eastAsia"/>
        </w:rPr>
        <w:t>内容分享与交流</w:t>
      </w:r>
      <w:ins w:id="140" w:author="Anita Xu" w:date="2019-08-17T19:33:00Z">
        <w:r w:rsidR="00540160">
          <w:rPr>
            <w:rFonts w:hint="eastAsia"/>
          </w:rPr>
          <w:t>平台</w:t>
        </w:r>
      </w:ins>
      <w:del w:id="141" w:author="Anita Xu" w:date="2019-08-17T19:33:00Z">
        <w:r w:rsidR="00C550E6" w:rsidDel="00540160">
          <w:rPr>
            <w:rFonts w:hint="eastAsia"/>
          </w:rPr>
          <w:delText>空间</w:delText>
        </w:r>
      </w:del>
      <w:r w:rsidR="00C550E6">
        <w:rPr>
          <w:rFonts w:hint="eastAsia"/>
        </w:rPr>
        <w:t>。</w:t>
      </w:r>
    </w:p>
    <w:p w14:paraId="3D920345" w14:textId="259451CC" w:rsidR="00540160" w:rsidRDefault="00540160" w:rsidP="00524D2F">
      <w:pPr>
        <w:rPr>
          <w:ins w:id="142" w:author="Anita Xu" w:date="2019-08-17T19:34:00Z"/>
        </w:rPr>
      </w:pPr>
    </w:p>
    <w:p w14:paraId="1581FB25" w14:textId="7D5DB0D0" w:rsidR="00540160" w:rsidRDefault="00540160" w:rsidP="00524D2F">
      <w:pPr>
        <w:rPr>
          <w:rFonts w:hint="eastAsia"/>
        </w:rPr>
      </w:pPr>
      <w:ins w:id="143" w:author="Anita Xu" w:date="2019-08-17T19:34:00Z">
        <w:r>
          <w:rPr>
            <w:rFonts w:hint="eastAsia"/>
          </w:rPr>
          <w:t>点击</w:t>
        </w:r>
      </w:ins>
      <w:ins w:id="144" w:author="Anita Xu" w:date="2019-08-17T19:35:00Z">
        <w:r>
          <w:rPr>
            <w:rFonts w:hint="eastAsia"/>
          </w:rPr>
          <w:t>了解《第一财经杂志》</w:t>
        </w:r>
      </w:ins>
      <w:ins w:id="145" w:author="Anita Xu" w:date="2019-08-17T19:44:00Z">
        <w:r w:rsidR="00EA0A2C">
          <w:rPr>
            <w:rFonts w:hint="eastAsia"/>
          </w:rPr>
          <w:t>、Hot</w:t>
        </w:r>
        <w:r w:rsidR="00EA0A2C">
          <w:t xml:space="preserve"> </w:t>
        </w:r>
        <w:r w:rsidR="00EA0A2C">
          <w:rPr>
            <w:rFonts w:hint="eastAsia"/>
          </w:rPr>
          <w:t>Pod</w:t>
        </w:r>
      </w:ins>
      <w:ins w:id="146" w:author="Anita Xu" w:date="2019-08-17T19:45:00Z">
        <w:r w:rsidR="00EA0A2C">
          <w:rPr>
            <w:rFonts w:hint="eastAsia"/>
          </w:rPr>
          <w:t>、</w:t>
        </w:r>
      </w:ins>
      <w:proofErr w:type="spellStart"/>
      <w:ins w:id="147" w:author="Anita Xu" w:date="2019-08-17T19:44:00Z">
        <w:r w:rsidR="00EA0A2C">
          <w:rPr>
            <w:rFonts w:hint="eastAsia"/>
          </w:rPr>
          <w:t>Podnews</w:t>
        </w:r>
        <w:proofErr w:type="spellEnd"/>
        <w:r w:rsidR="00EA0A2C">
          <w:rPr>
            <w:rFonts w:hint="eastAsia"/>
          </w:rPr>
          <w:t>对</w:t>
        </w:r>
        <w:proofErr w:type="spellStart"/>
        <w:r w:rsidR="00EA0A2C">
          <w:rPr>
            <w:rFonts w:hint="eastAsia"/>
          </w:rPr>
          <w:t>PodFest</w:t>
        </w:r>
        <w:proofErr w:type="spellEnd"/>
        <w:r w:rsidR="00EA0A2C">
          <w:rPr>
            <w:rFonts w:hint="eastAsia"/>
          </w:rPr>
          <w:t>的报道</w:t>
        </w:r>
      </w:ins>
      <w:ins w:id="148" w:author="Anita Xu" w:date="2019-08-17T19:46:00Z">
        <w:r w:rsidR="00EA0A2C">
          <w:rPr>
            <w:rFonts w:hint="eastAsia"/>
          </w:rPr>
          <w:t>。</w:t>
        </w:r>
      </w:ins>
    </w:p>
    <w:p w14:paraId="02EDB7A1" w14:textId="5326EE1E" w:rsidR="00C550E6" w:rsidDel="00EA0A2C" w:rsidRDefault="00EA0A2C" w:rsidP="00524D2F">
      <w:pPr>
        <w:rPr>
          <w:del w:id="149" w:author="Anita Xu" w:date="2019-08-17T19:46:00Z"/>
        </w:rPr>
      </w:pPr>
      <w:ins w:id="150" w:author="Anita Xu" w:date="2019-08-17T19:46:00Z">
        <w:r>
          <w:rPr>
            <w:rFonts w:hint="eastAsia"/>
          </w:rPr>
          <w:t>点击了解</w:t>
        </w:r>
      </w:ins>
    </w:p>
    <w:p w14:paraId="74AA5F4C" w14:textId="1DD5FA85" w:rsidR="00C550E6" w:rsidRDefault="00C550E6" w:rsidP="00524D2F">
      <w:pPr>
        <w:rPr>
          <w:ins w:id="151" w:author="Anita Xu" w:date="2019-08-17T19:36:00Z"/>
        </w:rPr>
      </w:pPr>
      <w:del w:id="152" w:author="Anita Xu" w:date="2019-08-17T19:45:00Z">
        <w:r w:rsidDel="00EA0A2C">
          <w:rPr>
            <w:rFonts w:hint="eastAsia"/>
          </w:rPr>
          <w:delText>Pod</w:delText>
        </w:r>
      </w:del>
      <w:del w:id="153" w:author="Anita Xu" w:date="2019-08-17T19:27:00Z">
        <w:r w:rsidDel="007F6850">
          <w:rPr>
            <w:rFonts w:hint="eastAsia"/>
          </w:rPr>
          <w:delText>f</w:delText>
        </w:r>
      </w:del>
      <w:del w:id="154" w:author="Anita Xu" w:date="2019-08-17T19:45:00Z">
        <w:r w:rsidDel="00EA0A2C">
          <w:rPr>
            <w:rFonts w:hint="eastAsia"/>
          </w:rPr>
          <w:delText>est</w:delText>
        </w:r>
        <w:r w:rsidDel="00EA0A2C">
          <w:delText xml:space="preserve"> C</w:delText>
        </w:r>
        <w:r w:rsidDel="00EA0A2C">
          <w:rPr>
            <w:rFonts w:hint="eastAsia"/>
          </w:rPr>
          <w:delText>hina创办不足一年，就受到了广泛关注。《第一财经杂志》在介绍中国播客的报道中特别提及，此外还得到</w:delText>
        </w:r>
        <w:r w:rsidDel="00EA0A2C">
          <w:delText>”Hot Pod”</w:delText>
        </w:r>
        <w:r w:rsidDel="00EA0A2C">
          <w:rPr>
            <w:rFonts w:hint="eastAsia"/>
          </w:rPr>
          <w:delText>、</w:delText>
        </w:r>
        <w:r w:rsidDel="00EA0A2C">
          <w:delText>”Podnews”</w:delText>
        </w:r>
        <w:r w:rsidDel="00EA0A2C">
          <w:rPr>
            <w:rFonts w:hint="eastAsia"/>
          </w:rPr>
          <w:delText>等西方主流播客行业类媒体的推荐。</w:delText>
        </w:r>
      </w:del>
      <w:del w:id="155" w:author="Anita Xu" w:date="2019-08-17T19:46:00Z">
        <w:r w:rsidDel="00EA0A2C">
          <w:rPr>
            <w:rFonts w:hint="eastAsia"/>
          </w:rPr>
          <w:delText>其创办团队成员更接受</w:delText>
        </w:r>
      </w:del>
      <w:r>
        <w:rPr>
          <w:rFonts w:hint="eastAsia"/>
        </w:rPr>
        <w:t>《纽约时报》、</w:t>
      </w:r>
      <w:del w:id="156" w:author="Anita Xu" w:date="2019-08-17T19:46:00Z">
        <w:r w:rsidDel="00EA0A2C">
          <w:rPr>
            <w:rFonts w:hint="eastAsia"/>
          </w:rPr>
          <w:delText>英国广播公司</w:delText>
        </w:r>
      </w:del>
      <w:ins w:id="157" w:author="Anita Xu" w:date="2019-08-17T19:46:00Z">
        <w:r w:rsidR="00EA0A2C">
          <w:rPr>
            <w:rFonts w:hint="eastAsia"/>
          </w:rPr>
          <w:t>BBC对</w:t>
        </w:r>
        <w:proofErr w:type="spellStart"/>
        <w:r w:rsidR="00EA0A2C">
          <w:rPr>
            <w:rFonts w:hint="eastAsia"/>
          </w:rPr>
          <w:t>PodFest</w:t>
        </w:r>
        <w:proofErr w:type="spellEnd"/>
        <w:r w:rsidR="00EA0A2C">
          <w:rPr>
            <w:rFonts w:hint="eastAsia"/>
          </w:rPr>
          <w:t>发起者之一</w:t>
        </w:r>
      </w:ins>
      <w:ins w:id="158" w:author="Anita Xu" w:date="2019-08-17T19:51:00Z">
        <w:r w:rsidR="00AD0CD0">
          <w:rPr>
            <w:rFonts w:hint="eastAsia"/>
          </w:rPr>
          <w:t>（杨一）</w:t>
        </w:r>
      </w:ins>
      <w:ins w:id="159" w:author="Anita Xu" w:date="2019-08-17T19:46:00Z">
        <w:r w:rsidR="00EA0A2C">
          <w:rPr>
            <w:rFonts w:hint="eastAsia"/>
          </w:rPr>
          <w:t>的</w:t>
        </w:r>
      </w:ins>
      <w:del w:id="160" w:author="Anita Xu" w:date="2019-08-17T19:46:00Z">
        <w:r w:rsidDel="00EA0A2C">
          <w:rPr>
            <w:rFonts w:hint="eastAsia"/>
          </w:rPr>
          <w:delText>等媒体</w:delText>
        </w:r>
      </w:del>
      <w:r>
        <w:rPr>
          <w:rFonts w:hint="eastAsia"/>
        </w:rPr>
        <w:t>采访。</w:t>
      </w:r>
    </w:p>
    <w:p w14:paraId="45B7B2A7" w14:textId="334D9260" w:rsidR="00540160" w:rsidRDefault="00540160" w:rsidP="00524D2F">
      <w:pPr>
        <w:rPr>
          <w:ins w:id="161" w:author="Anita Xu" w:date="2019-08-17T19:36:00Z"/>
        </w:rPr>
      </w:pPr>
    </w:p>
    <w:p w14:paraId="41F54152" w14:textId="20508E31" w:rsidR="00540160" w:rsidRDefault="00540160" w:rsidP="00524D2F">
      <w:pPr>
        <w:rPr>
          <w:rFonts w:hint="eastAsia"/>
        </w:rPr>
      </w:pPr>
      <w:ins w:id="162" w:author="Anita Xu" w:date="2019-08-17T19:37:00Z">
        <w:r>
          <w:rPr>
            <w:rFonts w:hint="eastAsia"/>
          </w:rPr>
          <w:t>敬请留意本网站，以及</w:t>
        </w:r>
        <w:r w:rsidRPr="00EA0A2C">
          <w:rPr>
            <w:rFonts w:hint="eastAsia"/>
            <w:highlight w:val="yellow"/>
            <w:rPrChange w:id="163" w:author="Anita Xu" w:date="2019-08-17T19:49:00Z">
              <w:rPr>
                <w:rFonts w:hint="eastAsia"/>
              </w:rPr>
            </w:rPrChange>
          </w:rPr>
          <w:t>@XX（Twitter）、@XX（微博），</w:t>
        </w:r>
        <w:r>
          <w:rPr>
            <w:rFonts w:hint="eastAsia"/>
          </w:rPr>
          <w:t>了解</w:t>
        </w:r>
        <w:proofErr w:type="spellStart"/>
        <w:r>
          <w:rPr>
            <w:rFonts w:hint="eastAsia"/>
          </w:rPr>
          <w:t>PodFest</w:t>
        </w:r>
        <w:proofErr w:type="spellEnd"/>
        <w:r>
          <w:t xml:space="preserve"> </w:t>
        </w:r>
        <w:r>
          <w:rPr>
            <w:rFonts w:hint="eastAsia"/>
          </w:rPr>
          <w:t>China的拓展计划和最新进展。</w:t>
        </w:r>
      </w:ins>
    </w:p>
    <w:p w14:paraId="4716CF36" w14:textId="77777777" w:rsidR="002F7D85" w:rsidDel="00540160" w:rsidRDefault="002F7D85" w:rsidP="00524D2F">
      <w:pPr>
        <w:rPr>
          <w:del w:id="164" w:author="Anita Xu" w:date="2019-08-17T19:37:00Z"/>
        </w:rPr>
      </w:pPr>
    </w:p>
    <w:p w14:paraId="51182B0D" w14:textId="35059A0B" w:rsidR="00C550E6" w:rsidDel="00540160" w:rsidRDefault="00C550E6" w:rsidP="00524D2F">
      <w:pPr>
        <w:rPr>
          <w:del w:id="165" w:author="Anita Xu" w:date="2019-08-17T19:37:00Z"/>
        </w:rPr>
      </w:pPr>
      <w:del w:id="166" w:author="Anita Xu" w:date="2019-08-17T19:37:00Z">
        <w:r w:rsidDel="00540160">
          <w:rPr>
            <w:rFonts w:hint="eastAsia"/>
          </w:rPr>
          <w:delText>Pod</w:delText>
        </w:r>
      </w:del>
      <w:del w:id="167" w:author="Anita Xu" w:date="2019-08-17T19:27:00Z">
        <w:r w:rsidDel="007F6850">
          <w:rPr>
            <w:rFonts w:hint="eastAsia"/>
          </w:rPr>
          <w:delText>f</w:delText>
        </w:r>
      </w:del>
      <w:del w:id="168" w:author="Anita Xu" w:date="2019-08-17T19:37:00Z">
        <w:r w:rsidDel="00540160">
          <w:rPr>
            <w:rFonts w:hint="eastAsia"/>
          </w:rPr>
          <w:delText>est</w:delText>
        </w:r>
        <w:r w:rsidDel="00540160">
          <w:delText xml:space="preserve"> C</w:delText>
        </w:r>
        <w:r w:rsidDel="00540160">
          <w:rPr>
            <w:rFonts w:hint="eastAsia"/>
          </w:rPr>
          <w:delText>hina还在继续成长。Pod</w:delText>
        </w:r>
      </w:del>
      <w:del w:id="169" w:author="Anita Xu" w:date="2019-08-17T19:27:00Z">
        <w:r w:rsidDel="007F6850">
          <w:rPr>
            <w:rFonts w:hint="eastAsia"/>
          </w:rPr>
          <w:delText>f</w:delText>
        </w:r>
      </w:del>
      <w:del w:id="170" w:author="Anita Xu" w:date="2019-08-17T19:37:00Z">
        <w:r w:rsidDel="00540160">
          <w:rPr>
            <w:rFonts w:hint="eastAsia"/>
          </w:rPr>
          <w:delText>est</w:delText>
        </w:r>
        <w:r w:rsidDel="00540160">
          <w:delText xml:space="preserve"> C</w:delText>
        </w:r>
        <w:r w:rsidDel="00540160">
          <w:rPr>
            <w:rFonts w:hint="eastAsia"/>
          </w:rPr>
          <w:delText>hina将继续</w:delText>
        </w:r>
        <w:r w:rsidR="008D5F68" w:rsidDel="00540160">
          <w:rPr>
            <w:rFonts w:hint="eastAsia"/>
          </w:rPr>
          <w:delText>发挥整合国内外音频行业的优势，成为独一无二地促进中外播客人交流的平台。</w:delText>
        </w:r>
        <w:r w:rsidDel="00540160">
          <w:rPr>
            <w:rFonts w:hint="eastAsia"/>
          </w:rPr>
          <w:delText>未来Pod</w:delText>
        </w:r>
      </w:del>
      <w:del w:id="171" w:author="Anita Xu" w:date="2019-08-17T19:27:00Z">
        <w:r w:rsidDel="007F6850">
          <w:rPr>
            <w:rFonts w:hint="eastAsia"/>
          </w:rPr>
          <w:delText>f</w:delText>
        </w:r>
      </w:del>
      <w:del w:id="172" w:author="Anita Xu" w:date="2019-08-17T19:37:00Z">
        <w:r w:rsidDel="00540160">
          <w:rPr>
            <w:rFonts w:hint="eastAsia"/>
          </w:rPr>
          <w:delText>est</w:delText>
        </w:r>
        <w:r w:rsidDel="00540160">
          <w:delText xml:space="preserve"> C</w:delText>
        </w:r>
        <w:r w:rsidDel="00540160">
          <w:rPr>
            <w:rFonts w:hint="eastAsia"/>
          </w:rPr>
          <w:delText>hina还将拓展至中国其他城市，举办区域性播客交流活动。</w:delText>
        </w:r>
        <w:r w:rsidR="008D5F68" w:rsidDel="00540160">
          <w:rPr>
            <w:rFonts w:hint="eastAsia"/>
          </w:rPr>
          <w:delText>您可以关注Pod</w:delText>
        </w:r>
      </w:del>
      <w:del w:id="173" w:author="Anita Xu" w:date="2019-08-17T19:27:00Z">
        <w:r w:rsidR="008D5F68" w:rsidDel="007F6850">
          <w:rPr>
            <w:rFonts w:hint="eastAsia"/>
          </w:rPr>
          <w:delText>f</w:delText>
        </w:r>
      </w:del>
      <w:del w:id="174" w:author="Anita Xu" w:date="2019-08-17T19:37:00Z">
        <w:r w:rsidR="008D5F68" w:rsidDel="00540160">
          <w:rPr>
            <w:rFonts w:hint="eastAsia"/>
          </w:rPr>
          <w:delText>est</w:delText>
        </w:r>
        <w:r w:rsidR="008D5F68" w:rsidDel="00540160">
          <w:delText xml:space="preserve"> C</w:delText>
        </w:r>
        <w:r w:rsidR="008D5F68" w:rsidDel="00540160">
          <w:rPr>
            <w:rFonts w:hint="eastAsia"/>
          </w:rPr>
          <w:delText>hina的微博与T</w:delText>
        </w:r>
        <w:r w:rsidR="008D5F68" w:rsidDel="00540160">
          <w:delText>witter</w:delText>
        </w:r>
        <w:r w:rsidR="008D5F68" w:rsidDel="00540160">
          <w:rPr>
            <w:rFonts w:hint="eastAsia"/>
          </w:rPr>
          <w:delText>了解最新进展。</w:delText>
        </w:r>
      </w:del>
    </w:p>
    <w:p w14:paraId="273862CC" w14:textId="77777777" w:rsidR="00C550E6" w:rsidRPr="002F7D85" w:rsidRDefault="00C550E6" w:rsidP="00524D2F"/>
    <w:p w14:paraId="3932F41E" w14:textId="77777777" w:rsidR="00524D2F" w:rsidRPr="00AD5FFE" w:rsidRDefault="008D5F68" w:rsidP="00524D2F">
      <w:pPr>
        <w:rPr>
          <w:u w:val="single"/>
        </w:rPr>
      </w:pPr>
      <w:r w:rsidRPr="00AD5FFE">
        <w:rPr>
          <w:rFonts w:hint="eastAsia"/>
          <w:u w:val="single"/>
        </w:rPr>
        <w:t>谁来参与？</w:t>
      </w:r>
    </w:p>
    <w:p w14:paraId="72CBEBBA" w14:textId="5A2DC251" w:rsidR="00524D2F" w:rsidRPr="00AD5FFE" w:rsidRDefault="00524D2F" w:rsidP="00524D2F">
      <w:pPr>
        <w:rPr>
          <w:rFonts w:hint="eastAsia"/>
          <w:u w:val="single"/>
        </w:rPr>
      </w:pPr>
      <w:del w:id="175" w:author="Anita Xu" w:date="2019-08-17T19:38:00Z">
        <w:r w:rsidRPr="00AD5FFE" w:rsidDel="00540160">
          <w:rPr>
            <w:rFonts w:hint="eastAsia"/>
            <w:u w:val="single"/>
          </w:rPr>
          <w:delText>WHO ATTENDS</w:delText>
        </w:r>
      </w:del>
      <w:ins w:id="176" w:author="Anita Xu" w:date="2019-08-17T19:38:00Z">
        <w:r w:rsidR="00540160">
          <w:rPr>
            <w:rFonts w:hint="eastAsia"/>
            <w:u w:val="single"/>
          </w:rPr>
          <w:t>Audience</w:t>
        </w:r>
      </w:ins>
    </w:p>
    <w:p w14:paraId="141F2DB1" w14:textId="77777777" w:rsidR="00524D2F" w:rsidDel="00540160" w:rsidRDefault="00524D2F" w:rsidP="00524D2F">
      <w:pPr>
        <w:rPr>
          <w:del w:id="177" w:author="Anita Xu" w:date="2019-08-17T19:39:00Z"/>
        </w:rPr>
      </w:pPr>
    </w:p>
    <w:p w14:paraId="0B28A12B" w14:textId="3CE9492F" w:rsidR="008D5F68" w:rsidDel="00540160" w:rsidRDefault="008D5F68" w:rsidP="00524D2F">
      <w:pPr>
        <w:rPr>
          <w:del w:id="178" w:author="Anita Xu" w:date="2019-08-17T19:39:00Z"/>
        </w:rPr>
      </w:pPr>
      <w:del w:id="179" w:author="Anita Xu" w:date="2019-08-17T19:39:00Z">
        <w:r w:rsidDel="00540160">
          <w:rPr>
            <w:rFonts w:hint="eastAsia"/>
          </w:rPr>
          <w:delText>我们相信灵感来自于四面八方，交流能让彼此得到更多。Podfest</w:delText>
        </w:r>
        <w:r w:rsidDel="00540160">
          <w:delText xml:space="preserve"> C</w:delText>
        </w:r>
        <w:r w:rsidDel="00540160">
          <w:rPr>
            <w:rFonts w:hint="eastAsia"/>
          </w:rPr>
          <w:delText>hina为中国播客行业创造一个强大的交流网络与学习机会：</w:delText>
        </w:r>
      </w:del>
    </w:p>
    <w:p w14:paraId="30BB9523" w14:textId="1B48420B" w:rsidR="008D5F68" w:rsidDel="00EA0A2C" w:rsidRDefault="008D5F68" w:rsidP="00524D2F">
      <w:pPr>
        <w:rPr>
          <w:del w:id="180" w:author="Anita Xu" w:date="2019-08-17T19:40:00Z"/>
        </w:rPr>
      </w:pPr>
      <w:del w:id="181" w:author="Anita Xu" w:date="2019-08-17T19:40:00Z">
        <w:r w:rsidDel="00EA0A2C">
          <w:rPr>
            <w:rFonts w:hint="eastAsia"/>
          </w:rPr>
          <w:delText>-播客</w:delText>
        </w:r>
      </w:del>
      <w:del w:id="182" w:author="Anita Xu" w:date="2019-08-17T19:39:00Z">
        <w:r w:rsidDel="00540160">
          <w:rPr>
            <w:rFonts w:hint="eastAsia"/>
          </w:rPr>
          <w:delText>主播与主理人</w:delText>
        </w:r>
      </w:del>
    </w:p>
    <w:p w14:paraId="27552121" w14:textId="00FE9AA0" w:rsidR="00524D2F" w:rsidRDefault="00524D2F" w:rsidP="00524D2F">
      <w:pPr>
        <w:rPr>
          <w:ins w:id="183" w:author="Anita Xu" w:date="2019-08-17T19:40:00Z"/>
        </w:rPr>
      </w:pPr>
      <w:r>
        <w:t>-</w:t>
      </w:r>
      <w:r w:rsidR="008D5F68">
        <w:rPr>
          <w:rFonts w:hint="eastAsia"/>
        </w:rPr>
        <w:t>音频</w:t>
      </w:r>
      <w:ins w:id="184" w:author="Anita Xu" w:date="2019-08-17T19:39:00Z">
        <w:r w:rsidR="00540160">
          <w:rPr>
            <w:rFonts w:hint="eastAsia"/>
          </w:rPr>
          <w:t>内容</w:t>
        </w:r>
      </w:ins>
      <w:r w:rsidR="008D5F68">
        <w:rPr>
          <w:rFonts w:hint="eastAsia"/>
        </w:rPr>
        <w:t>制作</w:t>
      </w:r>
      <w:ins w:id="185" w:author="Anita Xu" w:date="2019-08-17T19:39:00Z">
        <w:r w:rsidR="00540160">
          <w:rPr>
            <w:rFonts w:hint="eastAsia"/>
          </w:rPr>
          <w:t>人</w:t>
        </w:r>
      </w:ins>
      <w:del w:id="186" w:author="Anita Xu" w:date="2019-08-17T19:39:00Z">
        <w:r w:rsidR="008D5F68" w:rsidDel="00540160">
          <w:rPr>
            <w:rFonts w:hint="eastAsia"/>
          </w:rPr>
          <w:delText>人士</w:delText>
        </w:r>
      </w:del>
    </w:p>
    <w:p w14:paraId="0DE8F231" w14:textId="77777777" w:rsidR="00EA0A2C" w:rsidDel="00EA0A2C" w:rsidRDefault="00EA0A2C" w:rsidP="00EA0A2C">
      <w:pPr>
        <w:rPr>
          <w:del w:id="187" w:author="Anita Xu" w:date="2019-08-17T19:40:00Z"/>
        </w:rPr>
      </w:pPr>
      <w:moveToRangeStart w:id="188" w:author="Anita Xu" w:date="2019-08-17T19:40:00Z" w:name="move16963239"/>
      <w:moveTo w:id="189" w:author="Anita Xu" w:date="2019-08-17T19:40:00Z">
        <w:r>
          <w:t>-</w:t>
        </w:r>
        <w:r>
          <w:rPr>
            <w:rFonts w:hint="eastAsia"/>
          </w:rPr>
          <w:t>音频技术</w:t>
        </w:r>
      </w:moveTo>
      <w:ins w:id="190" w:author="Anita Xu" w:date="2019-08-17T19:40:00Z">
        <w:r>
          <w:rPr>
            <w:rFonts w:hint="eastAsia"/>
          </w:rPr>
          <w:t>专家</w:t>
        </w:r>
      </w:ins>
      <w:moveTo w:id="191" w:author="Anita Xu" w:date="2019-08-17T19:40:00Z">
        <w:del w:id="192" w:author="Anita Xu" w:date="2019-08-17T19:40:00Z">
          <w:r w:rsidDel="00EA0A2C">
            <w:rPr>
              <w:rFonts w:hint="eastAsia"/>
            </w:rPr>
            <w:delText>人才</w:delText>
          </w:r>
        </w:del>
      </w:moveTo>
    </w:p>
    <w:p w14:paraId="07F29A3A" w14:textId="77777777" w:rsidR="00EA0A2C" w:rsidRDefault="00EA0A2C" w:rsidP="00524D2F">
      <w:pPr>
        <w:rPr>
          <w:ins w:id="193" w:author="Anita Xu" w:date="2019-08-17T19:40:00Z"/>
          <w:rFonts w:hint="eastAsia"/>
        </w:rPr>
      </w:pPr>
    </w:p>
    <w:p w14:paraId="2CEF5FAA" w14:textId="77777777" w:rsidR="00EA0A2C" w:rsidRDefault="00EA0A2C" w:rsidP="00EA0A2C">
      <w:pPr>
        <w:rPr>
          <w:ins w:id="194" w:author="Anita Xu" w:date="2019-08-17T19:40:00Z"/>
        </w:rPr>
      </w:pPr>
      <w:ins w:id="195" w:author="Anita Xu" w:date="2019-08-17T19:40:00Z">
        <w:r>
          <w:t>-</w:t>
        </w:r>
        <w:r>
          <w:rPr>
            <w:rFonts w:hint="eastAsia"/>
          </w:rPr>
          <w:t>音频内容发行方</w:t>
        </w:r>
      </w:ins>
    </w:p>
    <w:moveToRangeEnd w:id="188"/>
    <w:p w14:paraId="427E9A0E" w14:textId="77777777" w:rsidR="00EA0A2C" w:rsidDel="00EA0A2C" w:rsidRDefault="00EA0A2C" w:rsidP="00524D2F">
      <w:pPr>
        <w:rPr>
          <w:del w:id="196" w:author="Anita Xu" w:date="2019-08-17T19:40:00Z"/>
          <w:rFonts w:hint="eastAsia"/>
        </w:rPr>
      </w:pPr>
    </w:p>
    <w:p w14:paraId="07E4B86C" w14:textId="77777777" w:rsidR="008D5F68" w:rsidRDefault="008D5F68" w:rsidP="00524D2F">
      <w:r>
        <w:rPr>
          <w:rFonts w:hint="eastAsia"/>
        </w:rPr>
        <w:t>-音频平台与服务提供商</w:t>
      </w:r>
    </w:p>
    <w:p w14:paraId="6C83BB02" w14:textId="4FE2F840" w:rsidR="008D5F68" w:rsidDel="00EA0A2C" w:rsidRDefault="008D5F68" w:rsidP="00524D2F">
      <w:pPr>
        <w:rPr>
          <w:del w:id="197" w:author="Anita Xu" w:date="2019-08-17T19:40:00Z"/>
        </w:rPr>
      </w:pPr>
      <w:del w:id="198" w:author="Anita Xu" w:date="2019-08-17T19:40:00Z">
        <w:r w:rsidDel="00EA0A2C">
          <w:delText>-</w:delText>
        </w:r>
        <w:r w:rsidDel="00EA0A2C">
          <w:rPr>
            <w:rFonts w:hint="eastAsia"/>
          </w:rPr>
          <w:delText>音频发行方</w:delText>
        </w:r>
      </w:del>
    </w:p>
    <w:p w14:paraId="14AA2946" w14:textId="5A4E1814" w:rsidR="008D5F68" w:rsidDel="00EA0A2C" w:rsidRDefault="008D5F68" w:rsidP="00524D2F">
      <w:pPr>
        <w:rPr>
          <w:moveFrom w:id="199" w:author="Anita Xu" w:date="2019-08-17T19:40:00Z"/>
        </w:rPr>
      </w:pPr>
      <w:moveFromRangeStart w:id="200" w:author="Anita Xu" w:date="2019-08-17T19:40:00Z" w:name="move16963239"/>
      <w:moveFrom w:id="201" w:author="Anita Xu" w:date="2019-08-17T19:40:00Z">
        <w:r w:rsidDel="00EA0A2C">
          <w:t>-</w:t>
        </w:r>
        <w:r w:rsidDel="00EA0A2C">
          <w:rPr>
            <w:rFonts w:hint="eastAsia"/>
          </w:rPr>
          <w:t>音频技术人才</w:t>
        </w:r>
      </w:moveFrom>
    </w:p>
    <w:moveFromRangeEnd w:id="200"/>
    <w:p w14:paraId="5EFE2B7C" w14:textId="77777777" w:rsidR="008D5F68" w:rsidRDefault="008D5F68" w:rsidP="00524D2F">
      <w:r>
        <w:rPr>
          <w:rFonts w:hint="eastAsia"/>
        </w:rPr>
        <w:t>-播客行业观察者</w:t>
      </w:r>
    </w:p>
    <w:p w14:paraId="57D711B5" w14:textId="0AD0EF4B" w:rsidR="00524D2F" w:rsidDel="00EA0A2C" w:rsidRDefault="00524D2F" w:rsidP="00524D2F">
      <w:pPr>
        <w:rPr>
          <w:del w:id="202" w:author="Anita Xu" w:date="2019-08-17T19:39:00Z"/>
          <w:rFonts w:hint="eastAsia"/>
        </w:rPr>
      </w:pPr>
      <w:r>
        <w:t>-</w:t>
      </w:r>
      <w:del w:id="203" w:author="Anita Xu" w:date="2019-08-17T19:39:00Z">
        <w:r w:rsidDel="00EA0A2C">
          <w:rPr>
            <w:rFonts w:hint="eastAsia"/>
          </w:rPr>
          <w:delText>艺术家</w:delText>
        </w:r>
      </w:del>
    </w:p>
    <w:p w14:paraId="70CF288A" w14:textId="1CBA727B" w:rsidR="00524D2F" w:rsidRDefault="00524D2F" w:rsidP="00524D2F">
      <w:pPr>
        <w:rPr>
          <w:rFonts w:hint="eastAsia"/>
        </w:rPr>
      </w:pPr>
      <w:del w:id="204" w:author="Anita Xu" w:date="2019-08-17T19:39:00Z">
        <w:r w:rsidDel="00EA0A2C">
          <w:rPr>
            <w:rFonts w:hint="eastAsia"/>
          </w:rPr>
          <w:delText>-音乐家</w:delText>
        </w:r>
      </w:del>
      <w:ins w:id="205" w:author="Anita Xu" w:date="2019-08-17T19:39:00Z">
        <w:r w:rsidR="00EA0A2C">
          <w:rPr>
            <w:rFonts w:hint="eastAsia"/>
          </w:rPr>
          <w:t>其他声音</w:t>
        </w:r>
      </w:ins>
      <w:ins w:id="206" w:author="Anita Xu" w:date="2019-08-17T19:40:00Z">
        <w:r w:rsidR="00EA0A2C">
          <w:rPr>
            <w:rFonts w:hint="eastAsia"/>
          </w:rPr>
          <w:t>领域创作者</w:t>
        </w:r>
      </w:ins>
    </w:p>
    <w:p w14:paraId="56532387" w14:textId="77777777" w:rsidR="00524D2F" w:rsidRDefault="00524D2F" w:rsidP="00524D2F">
      <w:r>
        <w:t>-听众</w:t>
      </w:r>
      <w:r w:rsidR="008D5F68">
        <w:rPr>
          <w:rFonts w:hint="eastAsia"/>
        </w:rPr>
        <w:t>与</w:t>
      </w:r>
      <w:r>
        <w:t>粉丝</w:t>
      </w:r>
    </w:p>
    <w:p w14:paraId="4E86D360" w14:textId="77777777" w:rsidR="00524D2F" w:rsidRDefault="00524D2F" w:rsidP="00524D2F"/>
    <w:p w14:paraId="2567E1D8" w14:textId="77777777" w:rsidR="008D5F68" w:rsidRPr="00AD5FFE" w:rsidRDefault="008D5F68" w:rsidP="00524D2F">
      <w:pPr>
        <w:rPr>
          <w:u w:val="single"/>
        </w:rPr>
      </w:pPr>
      <w:r w:rsidRPr="00AD5FFE">
        <w:rPr>
          <w:rFonts w:hint="eastAsia"/>
          <w:u w:val="single"/>
        </w:rPr>
        <w:t>加入我们</w:t>
      </w:r>
    </w:p>
    <w:p w14:paraId="1D4FD863" w14:textId="77777777" w:rsidR="00524D2F" w:rsidRPr="00AD5FFE" w:rsidRDefault="00524D2F" w:rsidP="00524D2F">
      <w:pPr>
        <w:rPr>
          <w:u w:val="single"/>
        </w:rPr>
      </w:pPr>
      <w:r w:rsidRPr="00AD5FFE">
        <w:rPr>
          <w:u w:val="single"/>
        </w:rPr>
        <w:t>GET INVOLVED</w:t>
      </w:r>
    </w:p>
    <w:p w14:paraId="1B2D1B4B" w14:textId="77777777" w:rsidR="008D5F68" w:rsidRDefault="008D5F68" w:rsidP="00524D2F"/>
    <w:p w14:paraId="2C7CD11B" w14:textId="77777777" w:rsidR="008D5F68" w:rsidRDefault="008D5F68" w:rsidP="00524D2F">
      <w:r>
        <w:rPr>
          <w:rFonts w:hint="eastAsia"/>
        </w:rPr>
        <w:t>志愿者</w:t>
      </w:r>
    </w:p>
    <w:p w14:paraId="4E646CD0" w14:textId="42AC861B" w:rsidR="00EA0A2C" w:rsidRDefault="008D5F68" w:rsidP="00524D2F">
      <w:pPr>
        <w:rPr>
          <w:ins w:id="207" w:author="Anita Xu" w:date="2019-08-17T19:43:00Z"/>
          <w:rFonts w:hint="eastAsia"/>
        </w:rPr>
      </w:pPr>
      <w:r>
        <w:rPr>
          <w:rFonts w:hint="eastAsia"/>
        </w:rPr>
        <w:t>如果你对</w:t>
      </w:r>
      <w:ins w:id="208" w:author="Anita Xu" w:date="2019-08-17T19:41:00Z">
        <w:r w:rsidR="00EA0A2C">
          <w:rPr>
            <w:rFonts w:hint="eastAsia"/>
          </w:rPr>
          <w:t>音频内容</w:t>
        </w:r>
      </w:ins>
      <w:del w:id="209" w:author="Anita Xu" w:date="2019-08-17T19:41:00Z">
        <w:r w:rsidDel="00EA0A2C">
          <w:rPr>
            <w:rFonts w:hint="eastAsia"/>
          </w:rPr>
          <w:delText>播音与数字音频、故事讲述</w:delText>
        </w:r>
      </w:del>
      <w:ins w:id="210" w:author="Anita Xu" w:date="2019-08-17T19:41:00Z">
        <w:r w:rsidR="00EA0A2C">
          <w:rPr>
            <w:rFonts w:hint="eastAsia"/>
          </w:rPr>
          <w:t>、</w:t>
        </w:r>
      </w:ins>
      <w:del w:id="211" w:author="Anita Xu" w:date="2019-08-17T19:41:00Z">
        <w:r w:rsidDel="00EA0A2C">
          <w:rPr>
            <w:rFonts w:hint="eastAsia"/>
          </w:rPr>
          <w:delText>与</w:delText>
        </w:r>
      </w:del>
      <w:r>
        <w:rPr>
          <w:rFonts w:hint="eastAsia"/>
        </w:rPr>
        <w:t>声音创作充满激情，</w:t>
      </w:r>
      <w:ins w:id="212" w:author="Anita Xu" w:date="2019-08-17T19:43:00Z">
        <w:r w:rsidR="00EA0A2C">
          <w:rPr>
            <w:rFonts w:hint="eastAsia"/>
          </w:rPr>
          <w:t>并且有意愿加入我们的志愿者队伍，请</w:t>
        </w:r>
        <w:r w:rsidR="00EA0A2C">
          <w:rPr>
            <w:rFonts w:hint="eastAsia"/>
          </w:rPr>
          <w:lastRenderedPageBreak/>
          <w:t>写信给我们。随信请简单介绍你自己，如何认识</w:t>
        </w:r>
        <w:proofErr w:type="spellStart"/>
        <w:r w:rsidR="00EA0A2C">
          <w:rPr>
            <w:rFonts w:hint="eastAsia"/>
          </w:rPr>
          <w:t>PodFest</w:t>
        </w:r>
        <w:proofErr w:type="spellEnd"/>
        <w:r w:rsidR="00EA0A2C">
          <w:rPr>
            <w:rFonts w:hint="eastAsia"/>
          </w:rPr>
          <w:t>，以及你最喜欢的五个播客。</w:t>
        </w:r>
      </w:ins>
    </w:p>
    <w:p w14:paraId="4B6ECFE0" w14:textId="6C0F0B74" w:rsidR="008D5F68" w:rsidDel="00EA0A2C" w:rsidRDefault="008D5F68" w:rsidP="00524D2F">
      <w:pPr>
        <w:rPr>
          <w:del w:id="213" w:author="Anita Xu" w:date="2019-08-17T19:43:00Z"/>
        </w:rPr>
      </w:pPr>
      <w:del w:id="214" w:author="Anita Xu" w:date="2019-08-17T19:42:00Z">
        <w:r w:rsidDel="00EA0A2C">
          <w:rPr>
            <w:rFonts w:hint="eastAsia"/>
          </w:rPr>
          <w:delText>我们非常乐于与您合作</w:delText>
        </w:r>
      </w:del>
      <w:del w:id="215" w:author="Anita Xu" w:date="2019-08-17T19:43:00Z">
        <w:r w:rsidDel="00EA0A2C">
          <w:rPr>
            <w:rFonts w:hint="eastAsia"/>
          </w:rPr>
          <w:delText>。</w:delText>
        </w:r>
      </w:del>
      <w:del w:id="216" w:author="Anita Xu" w:date="2019-08-17T19:42:00Z">
        <w:r w:rsidDel="00EA0A2C">
          <w:rPr>
            <w:rFonts w:hint="eastAsia"/>
          </w:rPr>
          <w:delText>给我们写一封邮件</w:delText>
        </w:r>
      </w:del>
      <w:del w:id="217" w:author="Anita Xu" w:date="2019-08-17T19:43:00Z">
        <w:r w:rsidDel="00EA0A2C">
          <w:rPr>
            <w:rFonts w:hint="eastAsia"/>
          </w:rPr>
          <w:delText>，</w:delText>
        </w:r>
      </w:del>
      <w:del w:id="218" w:author="Anita Xu" w:date="2019-08-17T19:42:00Z">
        <w:r w:rsidDel="00EA0A2C">
          <w:rPr>
            <w:rFonts w:hint="eastAsia"/>
          </w:rPr>
          <w:delText>告诉我们您可以参与我们的时间、您</w:delText>
        </w:r>
        <w:r w:rsidR="008B58BD" w:rsidDel="00EA0A2C">
          <w:rPr>
            <w:rFonts w:hint="eastAsia"/>
          </w:rPr>
          <w:delText>参与志愿服务、活动组织与运营等的经历</w:delText>
        </w:r>
      </w:del>
      <w:del w:id="219" w:author="Anita Xu" w:date="2019-08-17T19:43:00Z">
        <w:r w:rsidR="008B58BD" w:rsidDel="00EA0A2C">
          <w:rPr>
            <w:rFonts w:hint="eastAsia"/>
          </w:rPr>
          <w:delText>，当然还有您正在听什么播客。</w:delText>
        </w:r>
      </w:del>
    </w:p>
    <w:p w14:paraId="7529A0C2" w14:textId="77777777" w:rsidR="008B58BD" w:rsidRDefault="008B58BD" w:rsidP="00524D2F">
      <w:r>
        <w:rPr>
          <w:rFonts w:hint="eastAsia"/>
        </w:rPr>
        <w:t>Email</w:t>
      </w:r>
      <w:r>
        <w:t xml:space="preserve"> U</w:t>
      </w:r>
      <w:r>
        <w:rPr>
          <w:rFonts w:hint="eastAsia"/>
        </w:rPr>
        <w:t>s</w:t>
      </w:r>
    </w:p>
    <w:p w14:paraId="59093141" w14:textId="77777777" w:rsidR="00524D2F" w:rsidRDefault="00524D2F" w:rsidP="00524D2F"/>
    <w:p w14:paraId="50B37157" w14:textId="364F4674" w:rsidR="008B58BD" w:rsidDel="009D221D" w:rsidRDefault="008B58BD" w:rsidP="00524D2F">
      <w:pPr>
        <w:rPr>
          <w:del w:id="220" w:author="Anita Xu" w:date="2019-08-17T19:51:00Z"/>
          <w:rFonts w:hint="eastAsia"/>
        </w:rPr>
      </w:pPr>
      <w:del w:id="221" w:author="Anita Xu" w:date="2019-08-17T19:51:00Z">
        <w:r w:rsidDel="009D221D">
          <w:rPr>
            <w:rFonts w:hint="eastAsia"/>
          </w:rPr>
          <w:delText>您对活动的想法</w:delText>
        </w:r>
      </w:del>
    </w:p>
    <w:p w14:paraId="0F0FF192" w14:textId="790C01FD" w:rsidR="00AD5FFE" w:rsidRDefault="00524D2F" w:rsidP="00524D2F">
      <w:del w:id="222" w:author="Anita Xu" w:date="2019-08-17T19:51:00Z">
        <w:r w:rsidDel="009D221D">
          <w:rPr>
            <w:rFonts w:hint="eastAsia"/>
          </w:rPr>
          <w:delText>我们很想听听</w:delText>
        </w:r>
        <w:r w:rsidR="008B58BD" w:rsidDel="009D221D">
          <w:rPr>
            <w:rFonts w:hint="eastAsia"/>
          </w:rPr>
          <w:delText>您</w:delText>
        </w:r>
        <w:r w:rsidDel="009D221D">
          <w:rPr>
            <w:rFonts w:hint="eastAsia"/>
          </w:rPr>
          <w:delText>的意见。</w:delText>
        </w:r>
        <w:r w:rsidR="00AD5FFE" w:rsidDel="009D221D">
          <w:rPr>
            <w:rFonts w:hint="eastAsia"/>
          </w:rPr>
          <w:delText>包括您参与活动后的想法，您知道谁参与了我们的活动，以及有关活动安排、创意、内容与话题的任何要求。</w:delText>
        </w:r>
      </w:del>
      <w:ins w:id="223" w:author="Anita Xu" w:date="2019-08-17T19:51:00Z">
        <w:r w:rsidR="009D221D">
          <w:rPr>
            <w:rFonts w:hint="eastAsia"/>
          </w:rPr>
          <w:t>有别的想法、意见想和我们交流？我们期待收到你的来信！</w:t>
        </w:r>
      </w:ins>
      <w:bookmarkStart w:id="224" w:name="_GoBack"/>
      <w:bookmarkEnd w:id="224"/>
    </w:p>
    <w:p w14:paraId="71B33525" w14:textId="77777777" w:rsidR="00AD5FFE" w:rsidRDefault="00AD5FFE" w:rsidP="00524D2F">
      <w:r>
        <w:rPr>
          <w:rFonts w:hint="eastAsia"/>
        </w:rPr>
        <w:t>Email</w:t>
      </w:r>
      <w:r>
        <w:t xml:space="preserve"> U</w:t>
      </w:r>
      <w:r>
        <w:rPr>
          <w:rFonts w:hint="eastAsia"/>
        </w:rPr>
        <w:t>s</w:t>
      </w:r>
    </w:p>
    <w:p w14:paraId="030AB4BF" w14:textId="77777777" w:rsidR="00E83EFC" w:rsidRDefault="00E83EFC" w:rsidP="00524D2F"/>
    <w:sectPr w:rsidR="00E83EFC" w:rsidSect="002B69B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6" w:author="Anita Xu" w:date="2019-08-17T19:31:00Z" w:initials="AX">
    <w:p w14:paraId="77A5B9CF" w14:textId="7625DABE" w:rsidR="00540160" w:rsidRDefault="0054016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a bit repetitive to what we already say about </w:t>
      </w:r>
      <w:proofErr w:type="spellStart"/>
      <w:r>
        <w:t>PodFest</w:t>
      </w:r>
      <w:proofErr w:type="spellEnd"/>
      <w:r>
        <w:t xml:space="preserve"> 2019, suggest we delete.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A5B9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A5B9CF" w16cid:durableId="2102D4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ita Xu">
    <w15:presenceInfo w15:providerId="Windows Live" w15:userId="07eb1deacc1a96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74"/>
  <w:doNotDisplayPageBoundaries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2F"/>
    <w:rsid w:val="00060C1B"/>
    <w:rsid w:val="001F6101"/>
    <w:rsid w:val="002B69B5"/>
    <w:rsid w:val="002F7D85"/>
    <w:rsid w:val="00524D2F"/>
    <w:rsid w:val="00540160"/>
    <w:rsid w:val="007F6850"/>
    <w:rsid w:val="00856257"/>
    <w:rsid w:val="008B58BD"/>
    <w:rsid w:val="008D5F68"/>
    <w:rsid w:val="009D221D"/>
    <w:rsid w:val="00AD0CD0"/>
    <w:rsid w:val="00AD5FFE"/>
    <w:rsid w:val="00C550E6"/>
    <w:rsid w:val="00E83EFC"/>
    <w:rsid w:val="00EA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2184F"/>
  <w14:defaultImageDpi w14:val="32767"/>
  <w15:chartTrackingRefBased/>
  <w15:docId w15:val="{68BA80F7-AED2-0747-AE9A-58EBB56B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C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C1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56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2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2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2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475</Words>
  <Characters>2710</Characters>
  <Application>Microsoft Office Word</Application>
  <DocSecurity>2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杨一</dc:creator>
  <cp:keywords/>
  <dc:description/>
  <cp:lastModifiedBy>Anita Xu</cp:lastModifiedBy>
  <cp:revision>5</cp:revision>
  <dcterms:created xsi:type="dcterms:W3CDTF">2019-08-17T03:29:00Z</dcterms:created>
  <dcterms:modified xsi:type="dcterms:W3CDTF">2019-08-17T11:51:00Z</dcterms:modified>
</cp:coreProperties>
</file>